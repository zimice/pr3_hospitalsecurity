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39E4AEAF" w:rsidR="0088584A" w:rsidRPr="001C0A6D" w:rsidRDefault="00887209" w:rsidP="00F82822">
      <w:pPr>
        <w:spacing w:after="0" w:line="360" w:lineRule="auto"/>
        <w:ind w:firstLine="0"/>
        <w:rPr>
          <w:sz w:val="36"/>
          <w:szCs w:val="36"/>
        </w:rPr>
      </w:pPr>
      <w:r w:rsidRPr="001C0A6D">
        <w:rPr>
          <w:sz w:val="36"/>
          <w:szCs w:val="36"/>
        </w:rPr>
        <w:tab/>
      </w:r>
    </w:p>
    <w:p w14:paraId="16FA2543" w14:textId="77777777" w:rsidR="00F82822" w:rsidRPr="001C0A6D" w:rsidRDefault="00F82822" w:rsidP="008E165D">
      <w:pPr>
        <w:spacing w:after="0" w:line="360" w:lineRule="auto"/>
        <w:ind w:firstLine="0"/>
        <w:jc w:val="center"/>
        <w:rPr>
          <w:b/>
          <w:color w:val="FF0000"/>
          <w:sz w:val="44"/>
          <w:szCs w:val="44"/>
        </w:rPr>
      </w:pPr>
      <w:r w:rsidRPr="001C0A6D">
        <w:rPr>
          <w:w w:val="105"/>
          <w:sz w:val="44"/>
          <w:szCs w:val="44"/>
        </w:rPr>
        <w:t>Ochrana zdravotnických zařízení proti útokům od pacientů</w:t>
      </w:r>
      <w:r w:rsidRPr="001C0A6D">
        <w:rPr>
          <w:b/>
          <w:color w:val="FF0000"/>
          <w:sz w:val="44"/>
          <w:szCs w:val="44"/>
        </w:rPr>
        <w:t xml:space="preserve"> </w:t>
      </w:r>
    </w:p>
    <w:p w14:paraId="1EAA7808" w14:textId="77777777" w:rsidR="00F82822" w:rsidRPr="001C0A6D" w:rsidRDefault="00F82822" w:rsidP="00F77DA3">
      <w:pPr>
        <w:spacing w:after="0" w:line="360" w:lineRule="auto"/>
        <w:ind w:firstLine="0"/>
        <w:jc w:val="center"/>
        <w:rPr>
          <w:b/>
          <w:color w:val="FF0000"/>
          <w:sz w:val="36"/>
          <w:szCs w:val="36"/>
        </w:rPr>
      </w:pPr>
    </w:p>
    <w:p w14:paraId="5EFE5784" w14:textId="79769C56" w:rsidR="00F77DA3" w:rsidRPr="001C0A6D" w:rsidRDefault="00F82822" w:rsidP="00F82822">
      <w:pPr>
        <w:spacing w:after="0" w:line="360" w:lineRule="auto"/>
        <w:ind w:firstLine="0"/>
        <w:jc w:val="center"/>
        <w:rPr>
          <w:b/>
          <w:color w:val="FF0000"/>
          <w:sz w:val="44"/>
          <w:szCs w:val="44"/>
        </w:rPr>
      </w:pPr>
      <w:r w:rsidRPr="001C0A6D">
        <w:rPr>
          <w:w w:val="105"/>
          <w:sz w:val="44"/>
          <w:szCs w:val="44"/>
        </w:rPr>
        <w:t>Cybersecurity of healthcare facilities against attacks from patients</w:t>
      </w:r>
      <w:r w:rsidRPr="001C0A6D">
        <w:rPr>
          <w:b/>
          <w:color w:val="FF0000"/>
          <w:sz w:val="44"/>
          <w:szCs w:val="44"/>
        </w:rPr>
        <w:t xml:space="preserve"> </w:t>
      </w:r>
    </w:p>
    <w:p w14:paraId="5E703AC4" w14:textId="77777777" w:rsidR="00205843" w:rsidRPr="001C0A6D" w:rsidRDefault="00205843" w:rsidP="008E165D">
      <w:pPr>
        <w:tabs>
          <w:tab w:val="right" w:pos="9072"/>
        </w:tabs>
        <w:spacing w:after="0" w:line="360" w:lineRule="auto"/>
        <w:jc w:val="center"/>
        <w:rPr>
          <w:b/>
          <w:bCs/>
          <w:szCs w:val="24"/>
        </w:rPr>
      </w:pPr>
    </w:p>
    <w:p w14:paraId="128B6CEA" w14:textId="77777777" w:rsidR="00B118FF" w:rsidRPr="001C0A6D" w:rsidRDefault="00B118FF" w:rsidP="008E165D">
      <w:pPr>
        <w:tabs>
          <w:tab w:val="right" w:pos="9072"/>
        </w:tabs>
        <w:spacing w:after="0" w:line="360" w:lineRule="auto"/>
        <w:jc w:val="center"/>
        <w:rPr>
          <w:b/>
          <w:bCs/>
          <w:szCs w:val="24"/>
        </w:rPr>
      </w:pPr>
    </w:p>
    <w:p w14:paraId="09DDFC37" w14:textId="29C5440A" w:rsidR="00B118FF" w:rsidRPr="001C0A6D" w:rsidRDefault="00956872" w:rsidP="008E165D">
      <w:pPr>
        <w:tabs>
          <w:tab w:val="right" w:pos="9072"/>
        </w:tabs>
        <w:spacing w:after="0" w:line="360" w:lineRule="auto"/>
        <w:ind w:firstLine="0"/>
        <w:jc w:val="center"/>
        <w:rPr>
          <w:bCs/>
          <w:color w:val="000000" w:themeColor="text1"/>
          <w:sz w:val="22"/>
          <w:szCs w:val="24"/>
        </w:rPr>
      </w:pPr>
      <w:r w:rsidRPr="001C0A6D">
        <w:rPr>
          <w:bCs/>
          <w:color w:val="000000" w:themeColor="text1"/>
          <w:sz w:val="32"/>
          <w:szCs w:val="24"/>
        </w:rPr>
        <w:t xml:space="preserve">Projekt </w:t>
      </w:r>
      <w:r w:rsidR="00F82822" w:rsidRPr="001C0A6D">
        <w:rPr>
          <w:bCs/>
          <w:color w:val="000000" w:themeColor="text1"/>
          <w:sz w:val="32"/>
          <w:szCs w:val="24"/>
        </w:rPr>
        <w:t>3</w:t>
      </w:r>
    </w:p>
    <w:p w14:paraId="3654E677" w14:textId="7E9217E9" w:rsidR="00205843" w:rsidRPr="001C0A6D" w:rsidRDefault="00205843" w:rsidP="008E165D">
      <w:pPr>
        <w:tabs>
          <w:tab w:val="right" w:pos="9072"/>
        </w:tabs>
        <w:spacing w:after="0" w:line="360" w:lineRule="auto"/>
        <w:jc w:val="center"/>
        <w:rPr>
          <w:bCs/>
          <w:szCs w:val="24"/>
        </w:rPr>
      </w:pPr>
    </w:p>
    <w:p w14:paraId="45AC301E" w14:textId="79BECD15" w:rsidR="00D243FA" w:rsidRPr="001C0A6D" w:rsidRDefault="00D243FA" w:rsidP="008E165D">
      <w:pPr>
        <w:tabs>
          <w:tab w:val="right" w:pos="9072"/>
        </w:tabs>
        <w:spacing w:after="0" w:line="360" w:lineRule="auto"/>
        <w:jc w:val="center"/>
        <w:rPr>
          <w:bCs/>
          <w:szCs w:val="24"/>
        </w:rPr>
      </w:pPr>
    </w:p>
    <w:p w14:paraId="27CE84D5" w14:textId="38CAAFED" w:rsidR="00D243FA" w:rsidRPr="001C0A6D" w:rsidRDefault="00D243FA" w:rsidP="008E165D">
      <w:pPr>
        <w:tabs>
          <w:tab w:val="right" w:pos="9072"/>
        </w:tabs>
        <w:spacing w:after="0" w:line="360" w:lineRule="auto"/>
        <w:jc w:val="center"/>
        <w:rPr>
          <w:bCs/>
          <w:szCs w:val="24"/>
        </w:rPr>
      </w:pPr>
    </w:p>
    <w:p w14:paraId="52CBFB0D" w14:textId="766B0766" w:rsidR="00D243FA" w:rsidRPr="001C0A6D" w:rsidRDefault="00D243FA" w:rsidP="008E165D">
      <w:pPr>
        <w:tabs>
          <w:tab w:val="right" w:pos="9072"/>
        </w:tabs>
        <w:spacing w:after="0" w:line="360" w:lineRule="auto"/>
        <w:jc w:val="center"/>
        <w:rPr>
          <w:bCs/>
          <w:szCs w:val="24"/>
        </w:rPr>
      </w:pPr>
    </w:p>
    <w:p w14:paraId="0307C08E" w14:textId="5B72BBA9" w:rsidR="00D243FA" w:rsidRPr="001C0A6D" w:rsidRDefault="00D243FA" w:rsidP="008E165D">
      <w:pPr>
        <w:tabs>
          <w:tab w:val="right" w:pos="9072"/>
        </w:tabs>
        <w:spacing w:after="0" w:line="360" w:lineRule="auto"/>
        <w:jc w:val="center"/>
        <w:rPr>
          <w:bCs/>
          <w:szCs w:val="24"/>
        </w:rPr>
      </w:pPr>
    </w:p>
    <w:p w14:paraId="5B962573" w14:textId="2A27A291" w:rsidR="00D243FA" w:rsidRPr="001C0A6D" w:rsidRDefault="00D243FA" w:rsidP="008E165D">
      <w:pPr>
        <w:tabs>
          <w:tab w:val="right" w:pos="9072"/>
        </w:tabs>
        <w:spacing w:after="0" w:line="360" w:lineRule="auto"/>
        <w:jc w:val="center"/>
        <w:rPr>
          <w:bCs/>
          <w:szCs w:val="24"/>
        </w:rPr>
      </w:pPr>
    </w:p>
    <w:p w14:paraId="4D945CD5" w14:textId="4FBA2E25" w:rsidR="00D243FA" w:rsidRPr="001C0A6D" w:rsidRDefault="00D243FA" w:rsidP="008E165D">
      <w:pPr>
        <w:tabs>
          <w:tab w:val="right" w:pos="9072"/>
        </w:tabs>
        <w:spacing w:after="0" w:line="360" w:lineRule="auto"/>
        <w:jc w:val="center"/>
        <w:rPr>
          <w:bCs/>
          <w:szCs w:val="24"/>
        </w:rPr>
      </w:pPr>
    </w:p>
    <w:p w14:paraId="05331962" w14:textId="77777777" w:rsidR="00D243FA" w:rsidRPr="001C0A6D" w:rsidRDefault="00D243FA" w:rsidP="008E165D">
      <w:pPr>
        <w:tabs>
          <w:tab w:val="right" w:pos="9072"/>
        </w:tabs>
        <w:spacing w:after="0" w:line="360" w:lineRule="auto"/>
        <w:jc w:val="center"/>
        <w:rPr>
          <w:b/>
          <w:bCs/>
          <w:szCs w:val="24"/>
        </w:rPr>
      </w:pPr>
    </w:p>
    <w:p w14:paraId="721A4276" w14:textId="27C0CC1A" w:rsidR="00205843" w:rsidRPr="001C0A6D" w:rsidRDefault="00205843" w:rsidP="008E165D">
      <w:pPr>
        <w:tabs>
          <w:tab w:val="left" w:pos="3261"/>
        </w:tabs>
        <w:spacing w:after="0" w:line="360" w:lineRule="auto"/>
        <w:ind w:firstLine="0"/>
        <w:rPr>
          <w:sz w:val="28"/>
          <w:szCs w:val="28"/>
        </w:rPr>
      </w:pPr>
      <w:r w:rsidRPr="001C0A6D">
        <w:rPr>
          <w:sz w:val="28"/>
          <w:szCs w:val="28"/>
        </w:rPr>
        <w:t>Studijní program:</w:t>
      </w:r>
      <w:r w:rsidR="00B118FF" w:rsidRPr="001C0A6D">
        <w:rPr>
          <w:sz w:val="28"/>
          <w:szCs w:val="28"/>
        </w:rPr>
        <w:tab/>
      </w:r>
      <w:r w:rsidR="00F41170" w:rsidRPr="001C0A6D">
        <w:rPr>
          <w:sz w:val="28"/>
          <w:szCs w:val="28"/>
        </w:rPr>
        <w:t>Informatika a kybernetika ve zdravotnictví</w:t>
      </w:r>
    </w:p>
    <w:p w14:paraId="39C09249" w14:textId="73CE13EF" w:rsidR="008E165D" w:rsidRPr="001C0A6D" w:rsidRDefault="008E165D" w:rsidP="008E165D">
      <w:pPr>
        <w:tabs>
          <w:tab w:val="left" w:pos="3261"/>
        </w:tabs>
        <w:spacing w:after="0" w:line="360" w:lineRule="auto"/>
        <w:ind w:firstLine="0"/>
        <w:rPr>
          <w:color w:val="FF0000"/>
          <w:sz w:val="28"/>
          <w:szCs w:val="28"/>
        </w:rPr>
      </w:pPr>
    </w:p>
    <w:p w14:paraId="43DFAE23" w14:textId="77777777" w:rsidR="00F41170" w:rsidRPr="001C0A6D" w:rsidRDefault="00F41170" w:rsidP="008E165D">
      <w:pPr>
        <w:tabs>
          <w:tab w:val="left" w:pos="3261"/>
        </w:tabs>
        <w:spacing w:after="0" w:line="360" w:lineRule="auto"/>
        <w:ind w:firstLine="0"/>
        <w:rPr>
          <w:color w:val="FF0000"/>
          <w:sz w:val="28"/>
          <w:szCs w:val="28"/>
        </w:rPr>
      </w:pPr>
    </w:p>
    <w:p w14:paraId="2BB8CB5E" w14:textId="20267638" w:rsidR="007912F0" w:rsidRPr="001C0A6D" w:rsidRDefault="00205843" w:rsidP="008E165D">
      <w:pPr>
        <w:tabs>
          <w:tab w:val="left" w:pos="3261"/>
          <w:tab w:val="right" w:pos="9072"/>
        </w:tabs>
        <w:spacing w:after="0" w:line="360" w:lineRule="auto"/>
        <w:ind w:firstLine="0"/>
        <w:rPr>
          <w:color w:val="FF0000"/>
          <w:sz w:val="28"/>
          <w:szCs w:val="28"/>
        </w:rPr>
      </w:pPr>
      <w:r w:rsidRPr="001C0A6D">
        <w:rPr>
          <w:sz w:val="28"/>
          <w:szCs w:val="28"/>
        </w:rPr>
        <w:t>Autor práce:</w:t>
      </w:r>
      <w:r w:rsidR="00B118FF" w:rsidRPr="001C0A6D">
        <w:rPr>
          <w:color w:val="FF0000"/>
          <w:sz w:val="28"/>
          <w:szCs w:val="28"/>
        </w:rPr>
        <w:tab/>
      </w:r>
      <w:r w:rsidR="00D243FA" w:rsidRPr="001C0A6D">
        <w:rPr>
          <w:sz w:val="28"/>
          <w:szCs w:val="28"/>
        </w:rPr>
        <w:t>Šimon Kochánek</w:t>
      </w:r>
      <w:r w:rsidR="00B118FF" w:rsidRPr="001C0A6D">
        <w:rPr>
          <w:color w:val="FF0000"/>
          <w:sz w:val="28"/>
          <w:szCs w:val="28"/>
        </w:rPr>
        <w:t xml:space="preserve"> </w:t>
      </w:r>
    </w:p>
    <w:p w14:paraId="6B5EAE9C" w14:textId="6426390E" w:rsidR="00205843" w:rsidRPr="001C0A6D" w:rsidRDefault="00205843" w:rsidP="007912F0">
      <w:pPr>
        <w:tabs>
          <w:tab w:val="left" w:pos="3261"/>
          <w:tab w:val="right" w:pos="9072"/>
        </w:tabs>
        <w:spacing w:after="0" w:line="360" w:lineRule="auto"/>
        <w:ind w:firstLine="0"/>
        <w:rPr>
          <w:sz w:val="28"/>
          <w:szCs w:val="28"/>
        </w:rPr>
        <w:sectPr w:rsidR="00205843" w:rsidRPr="001C0A6D" w:rsidSect="001E1EBF">
          <w:headerReference w:type="default" r:id="rId8"/>
          <w:footerReference w:type="default" r:id="rId9"/>
          <w:pgSz w:w="11906" w:h="16838" w:code="9"/>
          <w:pgMar w:top="1418" w:right="1418" w:bottom="1418" w:left="1418" w:header="709" w:footer="709" w:gutter="567"/>
          <w:cols w:space="708"/>
          <w:docGrid w:linePitch="360"/>
        </w:sectPr>
      </w:pPr>
      <w:r w:rsidRPr="001C0A6D">
        <w:rPr>
          <w:sz w:val="28"/>
          <w:szCs w:val="28"/>
        </w:rPr>
        <w:t>Vedoucí práce:</w:t>
      </w:r>
      <w:r w:rsidR="00B118FF" w:rsidRPr="001C0A6D">
        <w:rPr>
          <w:sz w:val="28"/>
          <w:szCs w:val="28"/>
        </w:rPr>
        <w:tab/>
      </w:r>
      <w:r w:rsidR="00A271FC" w:rsidRPr="001C0A6D">
        <w:rPr>
          <w:w w:val="105"/>
          <w:sz w:val="28"/>
          <w:szCs w:val="24"/>
        </w:rPr>
        <w:t>RNDr. Dagmar Brechlerová, Ph.D.</w:t>
      </w:r>
    </w:p>
    <w:p w14:paraId="154B24B1" w14:textId="4E324B72" w:rsidR="005C7146" w:rsidRPr="001C0A6D" w:rsidRDefault="005C7146" w:rsidP="005C7146">
      <w:pPr>
        <w:ind w:left="109"/>
        <w:rPr>
          <w:sz w:val="20"/>
        </w:rPr>
      </w:pPr>
      <w:r w:rsidRPr="001C0A6D">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1C0A6D" w:rsidRDefault="005C7146" w:rsidP="005C7146">
      <w:pPr>
        <w:pStyle w:val="BodyText"/>
        <w:spacing w:before="7"/>
        <w:rPr>
          <w:rFonts w:ascii="Times New Roman" w:hAnsi="Times New Roman"/>
          <w:sz w:val="18"/>
        </w:rPr>
      </w:pPr>
    </w:p>
    <w:p w14:paraId="5A53A75E" w14:textId="77777777" w:rsidR="005C7146" w:rsidRPr="001C0A6D" w:rsidRDefault="005C7146" w:rsidP="005C7146">
      <w:pPr>
        <w:pStyle w:val="BodyText"/>
        <w:tabs>
          <w:tab w:val="left" w:pos="7445"/>
        </w:tabs>
        <w:spacing w:before="98"/>
        <w:ind w:left="162"/>
        <w:jc w:val="both"/>
      </w:pPr>
      <w:r w:rsidRPr="001C0A6D">
        <w:rPr>
          <w:w w:val="105"/>
        </w:rPr>
        <w:t>Katedra</w:t>
      </w:r>
      <w:r w:rsidRPr="001C0A6D">
        <w:rPr>
          <w:spacing w:val="-13"/>
          <w:w w:val="105"/>
        </w:rPr>
        <w:t xml:space="preserve"> informačních a komunikačních technologií v lékařství</w:t>
      </w:r>
      <w:r w:rsidRPr="001C0A6D">
        <w:rPr>
          <w:w w:val="105"/>
        </w:rPr>
        <w:tab/>
        <w:t>Akademický rok:</w:t>
      </w:r>
      <w:r w:rsidRPr="001C0A6D">
        <w:rPr>
          <w:spacing w:val="-47"/>
          <w:w w:val="105"/>
        </w:rPr>
        <w:t xml:space="preserve"> </w:t>
      </w:r>
      <w:r w:rsidRPr="001C0A6D">
        <w:rPr>
          <w:w w:val="105"/>
        </w:rPr>
        <w:t>2022/2023</w:t>
      </w:r>
    </w:p>
    <w:p w14:paraId="56489CEF" w14:textId="77777777" w:rsidR="005C7146" w:rsidRPr="001C0A6D" w:rsidRDefault="005C7146" w:rsidP="005C7146">
      <w:pPr>
        <w:tabs>
          <w:tab w:val="left" w:pos="3166"/>
          <w:tab w:val="left" w:pos="7289"/>
        </w:tabs>
        <w:spacing w:before="1"/>
        <w:rPr>
          <w:sz w:val="35"/>
        </w:rPr>
      </w:pPr>
    </w:p>
    <w:p w14:paraId="3AB96A38" w14:textId="77777777" w:rsidR="005C7146" w:rsidRPr="001C0A6D" w:rsidRDefault="005C7146" w:rsidP="005C7146">
      <w:pPr>
        <w:tabs>
          <w:tab w:val="left" w:pos="3166"/>
          <w:tab w:val="left" w:pos="7289"/>
        </w:tabs>
        <w:spacing w:before="1"/>
        <w:jc w:val="center"/>
        <w:rPr>
          <w:b/>
          <w:sz w:val="33"/>
        </w:rPr>
      </w:pPr>
      <w:r w:rsidRPr="001C0A6D">
        <w:rPr>
          <w:b/>
          <w:w w:val="110"/>
          <w:sz w:val="33"/>
        </w:rPr>
        <w:t>Z a d á</w:t>
      </w:r>
      <w:r w:rsidRPr="001C0A6D">
        <w:rPr>
          <w:b/>
          <w:spacing w:val="-12"/>
          <w:w w:val="110"/>
          <w:sz w:val="33"/>
        </w:rPr>
        <w:t xml:space="preserve"> </w:t>
      </w:r>
      <w:r w:rsidRPr="001C0A6D">
        <w:rPr>
          <w:b/>
          <w:w w:val="110"/>
          <w:sz w:val="33"/>
        </w:rPr>
        <w:t>n</w:t>
      </w:r>
      <w:r w:rsidRPr="001C0A6D">
        <w:rPr>
          <w:b/>
          <w:spacing w:val="-3"/>
          <w:w w:val="110"/>
          <w:sz w:val="33"/>
        </w:rPr>
        <w:t xml:space="preserve"> </w:t>
      </w:r>
      <w:r w:rsidRPr="001C0A6D">
        <w:rPr>
          <w:b/>
          <w:w w:val="110"/>
          <w:sz w:val="33"/>
        </w:rPr>
        <w:t>í   P r o j e k t   III</w:t>
      </w:r>
    </w:p>
    <w:p w14:paraId="762CC7AC" w14:textId="77777777" w:rsidR="005C7146" w:rsidRPr="001C0A6D" w:rsidRDefault="005C7146" w:rsidP="005C7146">
      <w:pPr>
        <w:pStyle w:val="BodyText"/>
        <w:rPr>
          <w:b/>
          <w:sz w:val="38"/>
        </w:rPr>
      </w:pPr>
    </w:p>
    <w:p w14:paraId="2EF50FD1" w14:textId="77777777" w:rsidR="005C7146" w:rsidRPr="001C0A6D" w:rsidRDefault="005C7146" w:rsidP="005C7146">
      <w:pPr>
        <w:tabs>
          <w:tab w:val="left" w:pos="3150"/>
        </w:tabs>
        <w:ind w:left="164"/>
        <w:rPr>
          <w:w w:val="105"/>
          <w:position w:val="4"/>
          <w:sz w:val="22"/>
        </w:rPr>
      </w:pPr>
      <w:r w:rsidRPr="001C0A6D">
        <w:rPr>
          <w:w w:val="105"/>
          <w:position w:val="3"/>
        </w:rPr>
        <w:t xml:space="preserve">Student:                                 Šimon </w:t>
      </w:r>
      <w:r w:rsidRPr="001C0A6D">
        <w:t>Kochánek</w:t>
      </w:r>
    </w:p>
    <w:p w14:paraId="0A6C81FF" w14:textId="77777777" w:rsidR="005C7146" w:rsidRPr="001C0A6D" w:rsidRDefault="005C7146" w:rsidP="005C7146">
      <w:pPr>
        <w:pStyle w:val="BodyText"/>
        <w:tabs>
          <w:tab w:val="left" w:pos="3150"/>
        </w:tabs>
        <w:spacing w:before="89"/>
        <w:ind w:left="162"/>
        <w:jc w:val="both"/>
        <w:rPr>
          <w:w w:val="105"/>
        </w:rPr>
      </w:pPr>
      <w:r w:rsidRPr="001C0A6D">
        <w:rPr>
          <w:w w:val="105"/>
        </w:rPr>
        <w:t>Obor:                                     Informatika a kybernetika ve zdravotnictví</w:t>
      </w:r>
    </w:p>
    <w:p w14:paraId="7FC3C888" w14:textId="77777777" w:rsidR="005C7146" w:rsidRPr="001C0A6D" w:rsidRDefault="005C7146" w:rsidP="005C7146">
      <w:pPr>
        <w:pStyle w:val="BodyText"/>
        <w:tabs>
          <w:tab w:val="left" w:pos="3150"/>
        </w:tabs>
        <w:spacing w:before="89"/>
        <w:ind w:left="162"/>
        <w:jc w:val="both"/>
      </w:pPr>
    </w:p>
    <w:p w14:paraId="14F112C1" w14:textId="77777777" w:rsidR="005C7146" w:rsidRPr="001C0A6D" w:rsidRDefault="005C7146" w:rsidP="005C7146">
      <w:pPr>
        <w:pStyle w:val="BodyText"/>
        <w:tabs>
          <w:tab w:val="left" w:pos="3150"/>
        </w:tabs>
        <w:spacing w:before="89"/>
        <w:ind w:left="3150" w:hanging="2970"/>
        <w:rPr>
          <w:b/>
          <w:w w:val="105"/>
        </w:rPr>
      </w:pPr>
      <w:r w:rsidRPr="001C0A6D">
        <w:rPr>
          <w:w w:val="105"/>
        </w:rPr>
        <w:t>Téma: Ochrana zdravotnických zařízení proti útokům od pacientů</w:t>
      </w:r>
      <w:r w:rsidRPr="001C0A6D">
        <w:rPr>
          <w:w w:val="105"/>
        </w:rPr>
        <w:tab/>
      </w:r>
    </w:p>
    <w:p w14:paraId="7F6927A3" w14:textId="77777777" w:rsidR="005C7146" w:rsidRPr="001C0A6D" w:rsidRDefault="005C7146" w:rsidP="005C7146">
      <w:pPr>
        <w:pStyle w:val="BodyText"/>
        <w:tabs>
          <w:tab w:val="left" w:pos="3150"/>
        </w:tabs>
        <w:spacing w:before="89"/>
        <w:ind w:left="3150" w:hanging="2970"/>
        <w:rPr>
          <w:b/>
        </w:rPr>
      </w:pPr>
    </w:p>
    <w:p w14:paraId="00229AE5" w14:textId="77777777" w:rsidR="005C7146" w:rsidRPr="001C0A6D" w:rsidRDefault="005C7146" w:rsidP="005C7146">
      <w:pPr>
        <w:pStyle w:val="BodyText"/>
        <w:tabs>
          <w:tab w:val="left" w:pos="3150"/>
        </w:tabs>
        <w:ind w:left="3150" w:right="-60" w:hanging="2977"/>
        <w:rPr>
          <w:b/>
          <w:bCs/>
          <w:w w:val="105"/>
        </w:rPr>
      </w:pPr>
      <w:r w:rsidRPr="001C0A6D">
        <w:rPr>
          <w:w w:val="105"/>
        </w:rPr>
        <w:t>Téma</w:t>
      </w:r>
      <w:r w:rsidRPr="001C0A6D">
        <w:rPr>
          <w:spacing w:val="-15"/>
          <w:w w:val="105"/>
        </w:rPr>
        <w:t xml:space="preserve"> </w:t>
      </w:r>
      <w:r w:rsidRPr="001C0A6D">
        <w:rPr>
          <w:w w:val="105"/>
        </w:rPr>
        <w:t>anglicky: Cybersecurity of healthcare facilities against attacks from patients</w:t>
      </w:r>
    </w:p>
    <w:p w14:paraId="4A9CEE46" w14:textId="77777777" w:rsidR="005C7146" w:rsidRPr="001C0A6D" w:rsidRDefault="005C7146" w:rsidP="005C7146">
      <w:pPr>
        <w:pStyle w:val="BodyText"/>
        <w:tabs>
          <w:tab w:val="left" w:pos="3162"/>
        </w:tabs>
        <w:spacing w:before="240" w:line="624" w:lineRule="auto"/>
        <w:ind w:left="164" w:right="2064"/>
        <w:rPr>
          <w:w w:val="105"/>
        </w:rPr>
      </w:pPr>
      <w:r w:rsidRPr="001C0A6D">
        <w:rPr>
          <w:w w:val="105"/>
        </w:rPr>
        <w:t>Z á s a d y  p r o  v y p r a c o v á n í</w:t>
      </w:r>
      <w:r w:rsidRPr="001C0A6D">
        <w:rPr>
          <w:spacing w:val="15"/>
          <w:w w:val="105"/>
        </w:rPr>
        <w:t xml:space="preserve"> </w:t>
      </w:r>
      <w:r w:rsidRPr="001C0A6D">
        <w:rPr>
          <w:w w:val="105"/>
        </w:rPr>
        <w:t>:</w:t>
      </w:r>
    </w:p>
    <w:p w14:paraId="016DDE48" w14:textId="77777777" w:rsidR="005C7146" w:rsidRPr="001C0A6D" w:rsidRDefault="005C7146" w:rsidP="005C7146">
      <w:pPr>
        <w:pStyle w:val="BodyText"/>
        <w:tabs>
          <w:tab w:val="left" w:pos="3162"/>
        </w:tabs>
        <w:ind w:left="164" w:right="2064"/>
        <w:rPr>
          <w:w w:val="105"/>
        </w:rPr>
      </w:pPr>
      <w:r w:rsidRPr="001C0A6D">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1C0A6D" w:rsidRDefault="005C7146" w:rsidP="005C7146">
      <w:pPr>
        <w:pStyle w:val="BodyText"/>
        <w:tabs>
          <w:tab w:val="left" w:pos="7445"/>
        </w:tabs>
        <w:spacing w:before="98"/>
        <w:ind w:left="162"/>
        <w:jc w:val="both"/>
        <w:rPr>
          <w:spacing w:val="-13"/>
          <w:w w:val="105"/>
        </w:rPr>
      </w:pPr>
    </w:p>
    <w:p w14:paraId="4FA97566" w14:textId="77777777" w:rsidR="005C7146" w:rsidRPr="001C0A6D" w:rsidRDefault="005C7146" w:rsidP="005C7146">
      <w:pPr>
        <w:pStyle w:val="BodyText"/>
        <w:spacing w:before="1"/>
        <w:ind w:left="110"/>
        <w:jc w:val="both"/>
        <w:rPr>
          <w:w w:val="105"/>
        </w:rPr>
      </w:pPr>
      <w:r w:rsidRPr="001C0A6D">
        <w:rPr>
          <w:w w:val="105"/>
        </w:rPr>
        <w:t>Seznam odborné literatury:</w:t>
      </w:r>
    </w:p>
    <w:p w14:paraId="3309BA86" w14:textId="77777777" w:rsidR="005C7146" w:rsidRPr="001C0A6D" w:rsidRDefault="00000000" w:rsidP="005C7146">
      <w:pPr>
        <w:pStyle w:val="BodyText"/>
        <w:spacing w:before="1"/>
        <w:ind w:left="110"/>
        <w:jc w:val="both"/>
        <w:rPr>
          <w:w w:val="105"/>
        </w:rPr>
      </w:pPr>
      <w:hyperlink r:id="rId10" w:history="1">
        <w:r w:rsidR="005C7146" w:rsidRPr="001C0A6D">
          <w:rPr>
            <w:rStyle w:val="Hyperlink"/>
            <w:w w:val="105"/>
          </w:rPr>
          <w:t>https://www.epravo.cz/top/clanky/kyberneticka-bezpecnost-ve-zdravotnictvi-112849.html</w:t>
        </w:r>
      </w:hyperlink>
    </w:p>
    <w:p w14:paraId="174572CF" w14:textId="77777777" w:rsidR="005C7146" w:rsidRPr="001C0A6D" w:rsidRDefault="00000000" w:rsidP="005C7146">
      <w:pPr>
        <w:pStyle w:val="BodyText"/>
        <w:spacing w:before="1"/>
        <w:ind w:left="110"/>
        <w:jc w:val="both"/>
        <w:rPr>
          <w:w w:val="105"/>
        </w:rPr>
      </w:pPr>
      <w:hyperlink r:id="rId11" w:history="1">
        <w:r w:rsidR="005C7146" w:rsidRPr="001C0A6D">
          <w:rPr>
            <w:rStyle w:val="Hyperlink"/>
            <w:w w:val="105"/>
          </w:rPr>
          <w:t>https://osveta.nukib.cz/mod/page/view.php?id=2385</w:t>
        </w:r>
      </w:hyperlink>
    </w:p>
    <w:p w14:paraId="5E5237A7" w14:textId="77777777" w:rsidR="005C7146" w:rsidRPr="001C0A6D" w:rsidRDefault="00000000" w:rsidP="005C7146">
      <w:pPr>
        <w:pStyle w:val="BodyText"/>
        <w:spacing w:before="1"/>
        <w:ind w:left="110"/>
        <w:jc w:val="both"/>
        <w:rPr>
          <w:w w:val="105"/>
        </w:rPr>
      </w:pPr>
      <w:hyperlink r:id="rId12" w:history="1">
        <w:r w:rsidR="005C7146" w:rsidRPr="001C0A6D">
          <w:rPr>
            <w:rStyle w:val="Hyperlink"/>
            <w:w w:val="105"/>
          </w:rPr>
          <w:t>https://pubmed.ncbi.nlm.nih.gov/35062504/</w:t>
        </w:r>
      </w:hyperlink>
    </w:p>
    <w:p w14:paraId="132DF450" w14:textId="77777777" w:rsidR="005C7146" w:rsidRPr="001C0A6D" w:rsidRDefault="00000000" w:rsidP="005C7146">
      <w:pPr>
        <w:pStyle w:val="BodyText"/>
        <w:spacing w:before="1"/>
        <w:ind w:left="110"/>
        <w:jc w:val="both"/>
        <w:rPr>
          <w:w w:val="105"/>
        </w:rPr>
      </w:pPr>
      <w:hyperlink r:id="rId13" w:history="1">
        <w:r w:rsidR="005C7146" w:rsidRPr="001C0A6D">
          <w:rPr>
            <w:rStyle w:val="Hyperlink"/>
            <w:w w:val="105"/>
          </w:rPr>
          <w:t>https://pubmed.ncbi.nlm.nih.gov/33023808/</w:t>
        </w:r>
      </w:hyperlink>
    </w:p>
    <w:p w14:paraId="65025117" w14:textId="77777777" w:rsidR="005C7146" w:rsidRPr="001C0A6D" w:rsidRDefault="005C7146" w:rsidP="005C7146">
      <w:pPr>
        <w:pStyle w:val="BodyText"/>
        <w:spacing w:before="1"/>
        <w:ind w:left="110"/>
        <w:jc w:val="both"/>
        <w:rPr>
          <w:w w:val="105"/>
        </w:rPr>
      </w:pPr>
    </w:p>
    <w:p w14:paraId="24EDC9C1" w14:textId="77777777" w:rsidR="005C7146" w:rsidRPr="001C0A6D" w:rsidRDefault="005C7146" w:rsidP="005C7146">
      <w:pPr>
        <w:pStyle w:val="BodyText"/>
        <w:spacing w:before="6"/>
        <w:rPr>
          <w:sz w:val="24"/>
        </w:rPr>
      </w:pPr>
    </w:p>
    <w:p w14:paraId="5161C841" w14:textId="77777777" w:rsidR="005C7146" w:rsidRPr="001C0A6D" w:rsidRDefault="005C7146" w:rsidP="005C7146">
      <w:pPr>
        <w:tabs>
          <w:tab w:val="left" w:pos="420"/>
        </w:tabs>
        <w:spacing w:before="33" w:line="280" w:lineRule="auto"/>
        <w:ind w:left="720" w:right="615"/>
        <w:rPr>
          <w:sz w:val="19"/>
        </w:rPr>
      </w:pPr>
    </w:p>
    <w:p w14:paraId="2F4C48F8" w14:textId="77777777" w:rsidR="005C7146" w:rsidRPr="001C0A6D" w:rsidRDefault="005C7146" w:rsidP="005C7146">
      <w:pPr>
        <w:pStyle w:val="BodyText"/>
        <w:tabs>
          <w:tab w:val="left" w:pos="3119"/>
        </w:tabs>
        <w:ind w:left="162"/>
        <w:jc w:val="both"/>
        <w:rPr>
          <w:w w:val="105"/>
        </w:rPr>
      </w:pPr>
      <w:r w:rsidRPr="001C0A6D">
        <w:rPr>
          <w:w w:val="105"/>
        </w:rPr>
        <w:t>Vedoucí:</w:t>
      </w:r>
      <w:r w:rsidRPr="001C0A6D">
        <w:rPr>
          <w:w w:val="105"/>
        </w:rPr>
        <w:tab/>
        <w:t>RNDr. Dagmar Brechlerová, Ph.D.</w:t>
      </w:r>
    </w:p>
    <w:p w14:paraId="1C982664" w14:textId="77777777" w:rsidR="005C7146" w:rsidRPr="001C0A6D" w:rsidRDefault="005C7146" w:rsidP="005C7146">
      <w:pPr>
        <w:pStyle w:val="BodyText"/>
        <w:tabs>
          <w:tab w:val="left" w:pos="3119"/>
        </w:tabs>
        <w:ind w:left="162"/>
        <w:jc w:val="both"/>
        <w:rPr>
          <w:w w:val="105"/>
        </w:rPr>
      </w:pPr>
      <w:r w:rsidRPr="001C0A6D">
        <w:rPr>
          <w:w w:val="105"/>
        </w:rPr>
        <w:t>Konzultanti:</w:t>
      </w:r>
      <w:r w:rsidRPr="001C0A6D">
        <w:rPr>
          <w:w w:val="105"/>
        </w:rPr>
        <w:tab/>
      </w:r>
    </w:p>
    <w:p w14:paraId="14058B12" w14:textId="22E7D55B" w:rsidR="005C7146" w:rsidRPr="001C0A6D" w:rsidRDefault="005C7146" w:rsidP="005C7146">
      <w:pPr>
        <w:pStyle w:val="BodyText"/>
        <w:tabs>
          <w:tab w:val="left" w:pos="3119"/>
        </w:tabs>
        <w:ind w:left="162"/>
        <w:jc w:val="both"/>
        <w:rPr>
          <w:sz w:val="20"/>
        </w:rPr>
      </w:pPr>
    </w:p>
    <w:p w14:paraId="32F0D31C" w14:textId="5BDFA4D9" w:rsidR="005C7146" w:rsidRPr="001C0A6D" w:rsidRDefault="005C7146" w:rsidP="005C7146">
      <w:pPr>
        <w:pStyle w:val="BodyText"/>
        <w:tabs>
          <w:tab w:val="left" w:pos="3119"/>
        </w:tabs>
        <w:ind w:left="162"/>
        <w:jc w:val="both"/>
        <w:rPr>
          <w:sz w:val="20"/>
        </w:rPr>
      </w:pPr>
    </w:p>
    <w:p w14:paraId="2DC40435" w14:textId="53E223E5" w:rsidR="005C7146" w:rsidRPr="001C0A6D" w:rsidRDefault="005C7146" w:rsidP="005C7146">
      <w:pPr>
        <w:pStyle w:val="BodyText"/>
        <w:tabs>
          <w:tab w:val="left" w:pos="3119"/>
        </w:tabs>
        <w:ind w:left="162"/>
        <w:jc w:val="both"/>
        <w:rPr>
          <w:sz w:val="20"/>
        </w:rPr>
      </w:pPr>
    </w:p>
    <w:p w14:paraId="2587DC56" w14:textId="681CA868" w:rsidR="005C7146" w:rsidRPr="001C0A6D" w:rsidRDefault="005C7146" w:rsidP="005C7146">
      <w:pPr>
        <w:pStyle w:val="BodyText"/>
        <w:tabs>
          <w:tab w:val="left" w:pos="3119"/>
        </w:tabs>
        <w:ind w:left="162"/>
        <w:jc w:val="both"/>
        <w:rPr>
          <w:sz w:val="20"/>
        </w:rPr>
      </w:pPr>
    </w:p>
    <w:p w14:paraId="2E757D77" w14:textId="6C5B1658" w:rsidR="005C7146" w:rsidRPr="001C0A6D" w:rsidRDefault="005C7146" w:rsidP="005C7146">
      <w:pPr>
        <w:pStyle w:val="BodyText"/>
        <w:tabs>
          <w:tab w:val="left" w:pos="3119"/>
        </w:tabs>
        <w:ind w:left="162"/>
        <w:jc w:val="both"/>
        <w:rPr>
          <w:sz w:val="20"/>
        </w:rPr>
      </w:pPr>
    </w:p>
    <w:p w14:paraId="7D751F2F" w14:textId="113A3999" w:rsidR="005C7146" w:rsidRPr="001C0A6D" w:rsidRDefault="005C7146" w:rsidP="005C7146">
      <w:pPr>
        <w:pStyle w:val="BodyText"/>
        <w:tabs>
          <w:tab w:val="left" w:pos="3119"/>
        </w:tabs>
        <w:ind w:left="162"/>
        <w:jc w:val="both"/>
        <w:rPr>
          <w:sz w:val="20"/>
        </w:rPr>
      </w:pPr>
    </w:p>
    <w:p w14:paraId="01C06F3D" w14:textId="77777777" w:rsidR="005C7146" w:rsidRPr="001C0A6D" w:rsidRDefault="005C7146" w:rsidP="005C7146">
      <w:pPr>
        <w:pStyle w:val="BodyText"/>
        <w:tabs>
          <w:tab w:val="left" w:pos="3119"/>
        </w:tabs>
        <w:ind w:left="162"/>
        <w:jc w:val="both"/>
        <w:rPr>
          <w:sz w:val="20"/>
        </w:rPr>
      </w:pPr>
    </w:p>
    <w:p w14:paraId="33B4E29E" w14:textId="77777777" w:rsidR="005C7146" w:rsidRPr="001C0A6D" w:rsidRDefault="005C7146" w:rsidP="005C7146">
      <w:pPr>
        <w:pStyle w:val="BodyText"/>
        <w:spacing w:before="185"/>
        <w:ind w:left="110"/>
      </w:pPr>
      <w:r w:rsidRPr="001C0A6D">
        <w:lastRenderedPageBreak/>
        <w:t>V Praze dne 8.10. .2022</w:t>
      </w:r>
    </w:p>
    <w:p w14:paraId="3D66A044" w14:textId="77777777" w:rsidR="005C7146" w:rsidRPr="001C0A6D" w:rsidRDefault="005C7146" w:rsidP="005C7146">
      <w:pPr>
        <w:pStyle w:val="BodyText"/>
        <w:rPr>
          <w:sz w:val="20"/>
        </w:rPr>
      </w:pPr>
    </w:p>
    <w:p w14:paraId="251F1484" w14:textId="77777777" w:rsidR="005C7146" w:rsidRPr="001C0A6D" w:rsidRDefault="005C7146" w:rsidP="005C7146">
      <w:pPr>
        <w:sectPr w:rsidR="005C7146" w:rsidRPr="001C0A6D">
          <w:pgSz w:w="11906" w:h="16838"/>
          <w:pgMar w:top="900" w:right="740" w:bottom="280" w:left="740" w:header="0" w:footer="0" w:gutter="0"/>
          <w:cols w:space="720"/>
          <w:formProt w:val="0"/>
        </w:sectPr>
      </w:pPr>
    </w:p>
    <w:p w14:paraId="3462CE31" w14:textId="77777777" w:rsidR="005C7146" w:rsidRPr="001C0A6D" w:rsidRDefault="005C7146" w:rsidP="005C7146">
      <w:pPr>
        <w:pStyle w:val="BodyText"/>
        <w:rPr>
          <w:sz w:val="26"/>
        </w:rPr>
      </w:pPr>
    </w:p>
    <w:p w14:paraId="4D8CF728" w14:textId="77777777" w:rsidR="005C7146" w:rsidRPr="001C0A6D" w:rsidRDefault="005C7146" w:rsidP="005C7146">
      <w:pPr>
        <w:pStyle w:val="BodyText"/>
        <w:rPr>
          <w:sz w:val="26"/>
        </w:rPr>
      </w:pPr>
    </w:p>
    <w:p w14:paraId="33F28CB4" w14:textId="77777777" w:rsidR="005C7146" w:rsidRPr="001C0A6D" w:rsidRDefault="005C7146" w:rsidP="005C7146">
      <w:pPr>
        <w:pStyle w:val="BodyText"/>
        <w:rPr>
          <w:sz w:val="26"/>
        </w:rPr>
      </w:pPr>
    </w:p>
    <w:p w14:paraId="7B0CA0B1" w14:textId="77777777" w:rsidR="005C7146" w:rsidRPr="001C0A6D" w:rsidRDefault="005C7146" w:rsidP="005C7146">
      <w:pPr>
        <w:pStyle w:val="BodyText"/>
        <w:rPr>
          <w:sz w:val="26"/>
        </w:rPr>
      </w:pPr>
    </w:p>
    <w:p w14:paraId="2E7D9532" w14:textId="77777777" w:rsidR="005C7146" w:rsidRPr="001C0A6D" w:rsidRDefault="005C7146" w:rsidP="005C7146">
      <w:pPr>
        <w:pStyle w:val="BodyText"/>
        <w:spacing w:before="167"/>
        <w:ind w:left="60" w:right="687"/>
        <w:jc w:val="center"/>
      </w:pPr>
      <w:r w:rsidRPr="001C0A6D">
        <w:br w:type="column"/>
      </w:r>
      <w:r w:rsidRPr="001C0A6D">
        <w:rPr>
          <w:w w:val="105"/>
        </w:rPr>
        <w:t>....................................................</w:t>
      </w:r>
    </w:p>
    <w:p w14:paraId="22D17269" w14:textId="77777777" w:rsidR="005C7146" w:rsidRPr="001C0A6D" w:rsidRDefault="005C7146" w:rsidP="005C7146">
      <w:pPr>
        <w:pStyle w:val="BodyText"/>
        <w:spacing w:before="84"/>
        <w:ind w:left="60" w:right="687"/>
        <w:jc w:val="center"/>
      </w:pPr>
      <w:r w:rsidRPr="001C0A6D">
        <w:rPr>
          <w:w w:val="105"/>
        </w:rPr>
        <w:t>studentka / student</w:t>
      </w:r>
    </w:p>
    <w:p w14:paraId="581EF86A" w14:textId="77777777" w:rsidR="005C7146" w:rsidRPr="001C0A6D" w:rsidRDefault="005C7146" w:rsidP="005C7146">
      <w:pPr>
        <w:sectPr w:rsidR="005C7146" w:rsidRPr="001C0A6D">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1C0A6D" w:rsidRDefault="005C7146" w:rsidP="005C7146">
      <w:pPr>
        <w:pStyle w:val="BodyText"/>
      </w:pPr>
    </w:p>
    <w:p w14:paraId="5064CEC7" w14:textId="77777777" w:rsidR="005C7146" w:rsidRPr="001C0A6D" w:rsidRDefault="005C7146" w:rsidP="005C7146">
      <w:pPr>
        <w:pStyle w:val="BodyText"/>
      </w:pPr>
    </w:p>
    <w:p w14:paraId="465D770B" w14:textId="77777777" w:rsidR="005C7146" w:rsidRPr="001C0A6D" w:rsidRDefault="005C7146" w:rsidP="005C7146">
      <w:pPr>
        <w:pStyle w:val="BodyText"/>
      </w:pPr>
    </w:p>
    <w:p w14:paraId="0AACB72B" w14:textId="77777777" w:rsidR="005C7146" w:rsidRPr="001C0A6D" w:rsidRDefault="005C7146" w:rsidP="005C7146">
      <w:pPr>
        <w:pStyle w:val="BodyText"/>
      </w:pPr>
    </w:p>
    <w:p w14:paraId="1EFB9BC1" w14:textId="77777777" w:rsidR="005C7146" w:rsidRPr="001C0A6D" w:rsidRDefault="005C7146" w:rsidP="005C7146">
      <w:pPr>
        <w:pStyle w:val="BodyText"/>
        <w:spacing w:before="167"/>
        <w:ind w:left="60" w:right="687"/>
        <w:jc w:val="center"/>
      </w:pPr>
      <w:r w:rsidRPr="001C0A6D">
        <w:rPr>
          <w:w w:val="105"/>
        </w:rPr>
        <w:t>....................................................</w:t>
      </w:r>
    </w:p>
    <w:p w14:paraId="3592F841" w14:textId="77777777" w:rsidR="005C7146" w:rsidRPr="001C0A6D" w:rsidRDefault="005C7146" w:rsidP="005C7146">
      <w:pPr>
        <w:pStyle w:val="BodyText"/>
        <w:spacing w:before="84"/>
        <w:ind w:left="60" w:right="687"/>
        <w:jc w:val="center"/>
      </w:pPr>
      <w:r w:rsidRPr="001C0A6D">
        <w:rPr>
          <w:w w:val="105"/>
        </w:rPr>
        <w:t>vedoucí práce</w:t>
      </w:r>
    </w:p>
    <w:p w14:paraId="624AB7D8" w14:textId="77777777" w:rsidR="005C7146" w:rsidRPr="001C0A6D" w:rsidRDefault="005C7146" w:rsidP="005C7146">
      <w:pPr>
        <w:sectPr w:rsidR="005C7146" w:rsidRPr="001C0A6D">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1C0A6D" w:rsidRDefault="005C7146" w:rsidP="005C7146">
      <w:pPr>
        <w:pStyle w:val="BodyText"/>
      </w:pPr>
    </w:p>
    <w:p w14:paraId="105B46B6" w14:textId="77777777" w:rsidR="005C7146" w:rsidRPr="001C0A6D" w:rsidRDefault="005C7146" w:rsidP="005C7146">
      <w:pPr>
        <w:pStyle w:val="BodyText"/>
      </w:pPr>
    </w:p>
    <w:p w14:paraId="18B45F94" w14:textId="77777777" w:rsidR="005C7146" w:rsidRPr="001C0A6D" w:rsidRDefault="005C7146" w:rsidP="005C7146">
      <w:pPr>
        <w:pStyle w:val="BodyText"/>
        <w:rPr>
          <w:w w:val="105"/>
        </w:rPr>
      </w:pPr>
    </w:p>
    <w:p w14:paraId="5AC371BA" w14:textId="77777777" w:rsidR="005C7146" w:rsidRPr="001C0A6D" w:rsidRDefault="005C7146" w:rsidP="005C7146">
      <w:pPr>
        <w:pStyle w:val="BodyText"/>
        <w:rPr>
          <w:w w:val="105"/>
        </w:rPr>
      </w:pPr>
    </w:p>
    <w:p w14:paraId="16EED8EB" w14:textId="77777777" w:rsidR="005C7146" w:rsidRPr="001C0A6D" w:rsidRDefault="005C7146" w:rsidP="005C7146">
      <w:pPr>
        <w:pStyle w:val="BodyText"/>
        <w:rPr>
          <w:w w:val="105"/>
        </w:rPr>
      </w:pPr>
    </w:p>
    <w:p w14:paraId="64047BDF" w14:textId="77777777" w:rsidR="005C7146" w:rsidRPr="001C0A6D" w:rsidRDefault="005C7146" w:rsidP="005C7146">
      <w:pPr>
        <w:pStyle w:val="BodyText"/>
        <w:rPr>
          <w:w w:val="105"/>
        </w:rPr>
      </w:pPr>
    </w:p>
    <w:p w14:paraId="1B110550" w14:textId="77777777" w:rsidR="005C7146" w:rsidRPr="001C0A6D" w:rsidRDefault="005C7146" w:rsidP="005C7146">
      <w:pPr>
        <w:pStyle w:val="BodyText"/>
        <w:rPr>
          <w:w w:val="105"/>
        </w:rPr>
      </w:pPr>
    </w:p>
    <w:p w14:paraId="770585BB" w14:textId="77777777" w:rsidR="005C7146" w:rsidRPr="001C0A6D" w:rsidRDefault="005C7146" w:rsidP="005C7146">
      <w:pPr>
        <w:pStyle w:val="BodyText"/>
        <w:rPr>
          <w:w w:val="105"/>
        </w:rPr>
      </w:pPr>
    </w:p>
    <w:p w14:paraId="29E85590" w14:textId="77777777" w:rsidR="005C7146" w:rsidRPr="001C0A6D" w:rsidRDefault="005C7146" w:rsidP="005C7146">
      <w:pPr>
        <w:pStyle w:val="BodyText"/>
      </w:pPr>
      <w:r w:rsidRPr="001C0A6D">
        <w:rPr>
          <w:w w:val="105"/>
        </w:rPr>
        <w:t xml:space="preserve">  ....................................................</w:t>
      </w:r>
    </w:p>
    <w:p w14:paraId="51274E40" w14:textId="77777777" w:rsidR="005C7146" w:rsidRPr="001C0A6D" w:rsidRDefault="005C7146" w:rsidP="005C7146">
      <w:pPr>
        <w:pStyle w:val="BodyText"/>
        <w:spacing w:before="84"/>
        <w:ind w:left="60" w:right="687"/>
        <w:jc w:val="center"/>
      </w:pPr>
      <w:r w:rsidRPr="001C0A6D">
        <w:rPr>
          <w:w w:val="105"/>
        </w:rPr>
        <w:t>vedoucí / zástupce ved. katedry</w:t>
      </w:r>
    </w:p>
    <w:p w14:paraId="6BF1DE64" w14:textId="77777777" w:rsidR="005C7146" w:rsidRPr="001C0A6D" w:rsidRDefault="005C7146" w:rsidP="005C7146">
      <w:pPr>
        <w:sectPr w:rsidR="005C7146" w:rsidRPr="001C0A6D">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1C0A6D" w:rsidRDefault="005C7146" w:rsidP="005C7146">
      <w:pPr>
        <w:ind w:firstLine="0"/>
        <w:sectPr w:rsidR="005C7146" w:rsidRPr="001C0A6D">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1C0A6D" w:rsidRDefault="00786D82" w:rsidP="005C7146">
      <w:pPr>
        <w:ind w:firstLine="0"/>
        <w:rPr>
          <w:bCs/>
          <w:sz w:val="28"/>
          <w:szCs w:val="28"/>
        </w:rPr>
      </w:pPr>
    </w:p>
    <w:p w14:paraId="54CEC8D7" w14:textId="77777777" w:rsidR="00786D82" w:rsidRPr="001C0A6D" w:rsidRDefault="00786D82" w:rsidP="00786D82">
      <w:pPr>
        <w:tabs>
          <w:tab w:val="right" w:pos="9072"/>
        </w:tabs>
        <w:spacing w:line="240" w:lineRule="auto"/>
        <w:ind w:firstLine="0"/>
        <w:contextualSpacing/>
        <w:rPr>
          <w:b/>
          <w:sz w:val="28"/>
          <w:szCs w:val="28"/>
        </w:rPr>
      </w:pPr>
    </w:p>
    <w:p w14:paraId="1BFBCDE1" w14:textId="77777777" w:rsidR="00786D82" w:rsidRPr="001C0A6D" w:rsidRDefault="00786D82" w:rsidP="00786D82">
      <w:pPr>
        <w:tabs>
          <w:tab w:val="right" w:pos="9072"/>
        </w:tabs>
        <w:spacing w:line="240" w:lineRule="auto"/>
        <w:ind w:firstLine="0"/>
        <w:contextualSpacing/>
        <w:rPr>
          <w:b/>
          <w:sz w:val="28"/>
          <w:szCs w:val="28"/>
        </w:rPr>
      </w:pPr>
    </w:p>
    <w:p w14:paraId="2615E830" w14:textId="77777777" w:rsidR="00786D82" w:rsidRPr="001C0A6D" w:rsidRDefault="00786D82" w:rsidP="00786D82">
      <w:pPr>
        <w:tabs>
          <w:tab w:val="right" w:pos="9072"/>
        </w:tabs>
        <w:spacing w:line="240" w:lineRule="auto"/>
        <w:ind w:firstLine="0"/>
        <w:contextualSpacing/>
        <w:rPr>
          <w:b/>
          <w:sz w:val="28"/>
          <w:szCs w:val="28"/>
        </w:rPr>
      </w:pPr>
    </w:p>
    <w:p w14:paraId="31793CCD" w14:textId="77777777" w:rsidR="00786D82" w:rsidRPr="001C0A6D" w:rsidRDefault="00786D82" w:rsidP="00786D82">
      <w:pPr>
        <w:tabs>
          <w:tab w:val="right" w:pos="9072"/>
        </w:tabs>
        <w:spacing w:line="240" w:lineRule="auto"/>
        <w:ind w:firstLine="0"/>
        <w:contextualSpacing/>
        <w:rPr>
          <w:b/>
          <w:sz w:val="28"/>
          <w:szCs w:val="28"/>
        </w:rPr>
      </w:pPr>
    </w:p>
    <w:p w14:paraId="131E4344" w14:textId="77777777" w:rsidR="00786D82" w:rsidRPr="001C0A6D" w:rsidRDefault="00786D82" w:rsidP="00786D82">
      <w:pPr>
        <w:tabs>
          <w:tab w:val="right" w:pos="9072"/>
        </w:tabs>
        <w:spacing w:line="240" w:lineRule="auto"/>
        <w:ind w:firstLine="0"/>
        <w:contextualSpacing/>
        <w:rPr>
          <w:b/>
          <w:sz w:val="28"/>
          <w:szCs w:val="28"/>
        </w:rPr>
      </w:pPr>
    </w:p>
    <w:p w14:paraId="0B07436D" w14:textId="77777777" w:rsidR="00786D82" w:rsidRPr="001C0A6D" w:rsidRDefault="00786D82" w:rsidP="00786D82">
      <w:pPr>
        <w:tabs>
          <w:tab w:val="right" w:pos="9072"/>
        </w:tabs>
        <w:spacing w:line="240" w:lineRule="auto"/>
        <w:ind w:firstLine="0"/>
        <w:contextualSpacing/>
        <w:rPr>
          <w:b/>
          <w:sz w:val="28"/>
          <w:szCs w:val="28"/>
        </w:rPr>
      </w:pPr>
    </w:p>
    <w:p w14:paraId="30B25728" w14:textId="77777777" w:rsidR="00786D82" w:rsidRPr="001C0A6D" w:rsidRDefault="00786D82" w:rsidP="00786D82">
      <w:pPr>
        <w:tabs>
          <w:tab w:val="right" w:pos="9072"/>
        </w:tabs>
        <w:spacing w:line="240" w:lineRule="auto"/>
        <w:ind w:firstLine="0"/>
        <w:contextualSpacing/>
        <w:rPr>
          <w:b/>
          <w:sz w:val="28"/>
          <w:szCs w:val="28"/>
        </w:rPr>
      </w:pPr>
    </w:p>
    <w:p w14:paraId="44C679F7" w14:textId="77777777" w:rsidR="00786D82" w:rsidRPr="001C0A6D" w:rsidRDefault="00786D82" w:rsidP="00786D82">
      <w:pPr>
        <w:tabs>
          <w:tab w:val="right" w:pos="9072"/>
        </w:tabs>
        <w:spacing w:line="240" w:lineRule="auto"/>
        <w:ind w:firstLine="0"/>
        <w:contextualSpacing/>
        <w:rPr>
          <w:b/>
          <w:sz w:val="28"/>
          <w:szCs w:val="28"/>
        </w:rPr>
      </w:pPr>
    </w:p>
    <w:p w14:paraId="0D41C9CE" w14:textId="77777777" w:rsidR="00786D82" w:rsidRPr="001C0A6D" w:rsidRDefault="00786D82" w:rsidP="00786D82">
      <w:pPr>
        <w:tabs>
          <w:tab w:val="right" w:pos="9072"/>
        </w:tabs>
        <w:spacing w:line="240" w:lineRule="auto"/>
        <w:ind w:firstLine="0"/>
        <w:contextualSpacing/>
        <w:rPr>
          <w:b/>
          <w:sz w:val="28"/>
          <w:szCs w:val="28"/>
        </w:rPr>
      </w:pPr>
    </w:p>
    <w:p w14:paraId="2FE7ABD8" w14:textId="77777777" w:rsidR="00786D82" w:rsidRPr="001C0A6D" w:rsidRDefault="00786D82" w:rsidP="00786D82">
      <w:pPr>
        <w:tabs>
          <w:tab w:val="right" w:pos="9072"/>
        </w:tabs>
        <w:spacing w:line="240" w:lineRule="auto"/>
        <w:ind w:firstLine="0"/>
        <w:contextualSpacing/>
        <w:rPr>
          <w:b/>
          <w:sz w:val="28"/>
          <w:szCs w:val="28"/>
        </w:rPr>
      </w:pPr>
    </w:p>
    <w:p w14:paraId="65B8464C" w14:textId="4913EEA2" w:rsidR="002A11FB" w:rsidRPr="001C0A6D" w:rsidRDefault="002A11FB" w:rsidP="00786D82">
      <w:pPr>
        <w:tabs>
          <w:tab w:val="right" w:pos="9072"/>
        </w:tabs>
        <w:spacing w:line="240" w:lineRule="auto"/>
        <w:ind w:firstLine="0"/>
        <w:contextualSpacing/>
        <w:rPr>
          <w:b/>
          <w:sz w:val="28"/>
          <w:szCs w:val="28"/>
        </w:rPr>
      </w:pPr>
    </w:p>
    <w:p w14:paraId="1CB68AEE" w14:textId="21FC8A47" w:rsidR="005C7146" w:rsidRPr="001C0A6D" w:rsidRDefault="005C7146" w:rsidP="00786D82">
      <w:pPr>
        <w:tabs>
          <w:tab w:val="right" w:pos="9072"/>
        </w:tabs>
        <w:spacing w:line="240" w:lineRule="auto"/>
        <w:ind w:firstLine="0"/>
        <w:contextualSpacing/>
        <w:rPr>
          <w:b/>
          <w:sz w:val="28"/>
          <w:szCs w:val="28"/>
        </w:rPr>
      </w:pPr>
    </w:p>
    <w:p w14:paraId="70519A02" w14:textId="058E453A" w:rsidR="005C7146" w:rsidRPr="001C0A6D" w:rsidRDefault="005C7146" w:rsidP="00786D82">
      <w:pPr>
        <w:tabs>
          <w:tab w:val="right" w:pos="9072"/>
        </w:tabs>
        <w:spacing w:line="240" w:lineRule="auto"/>
        <w:ind w:firstLine="0"/>
        <w:contextualSpacing/>
        <w:rPr>
          <w:b/>
          <w:sz w:val="28"/>
          <w:szCs w:val="28"/>
        </w:rPr>
      </w:pPr>
    </w:p>
    <w:p w14:paraId="3E027758" w14:textId="7FA94A6D" w:rsidR="005C7146" w:rsidRPr="001C0A6D" w:rsidRDefault="005C7146" w:rsidP="00786D82">
      <w:pPr>
        <w:tabs>
          <w:tab w:val="right" w:pos="9072"/>
        </w:tabs>
        <w:spacing w:line="240" w:lineRule="auto"/>
        <w:ind w:firstLine="0"/>
        <w:contextualSpacing/>
        <w:rPr>
          <w:b/>
          <w:sz w:val="28"/>
          <w:szCs w:val="28"/>
        </w:rPr>
      </w:pPr>
    </w:p>
    <w:p w14:paraId="1C99212D" w14:textId="399A6C47" w:rsidR="005C7146" w:rsidRPr="001C0A6D" w:rsidRDefault="005C7146" w:rsidP="00786D82">
      <w:pPr>
        <w:tabs>
          <w:tab w:val="right" w:pos="9072"/>
        </w:tabs>
        <w:spacing w:line="240" w:lineRule="auto"/>
        <w:ind w:firstLine="0"/>
        <w:contextualSpacing/>
        <w:rPr>
          <w:b/>
          <w:sz w:val="28"/>
          <w:szCs w:val="28"/>
        </w:rPr>
      </w:pPr>
    </w:p>
    <w:p w14:paraId="7438AAB8" w14:textId="3CFA4743" w:rsidR="005C7146" w:rsidRPr="001C0A6D" w:rsidRDefault="005C7146" w:rsidP="00786D82">
      <w:pPr>
        <w:tabs>
          <w:tab w:val="right" w:pos="9072"/>
        </w:tabs>
        <w:spacing w:line="240" w:lineRule="auto"/>
        <w:ind w:firstLine="0"/>
        <w:contextualSpacing/>
        <w:rPr>
          <w:b/>
          <w:sz w:val="28"/>
          <w:szCs w:val="28"/>
        </w:rPr>
      </w:pPr>
    </w:p>
    <w:p w14:paraId="688C96E6" w14:textId="7485F348" w:rsidR="005C7146" w:rsidRPr="001C0A6D" w:rsidRDefault="005C7146" w:rsidP="00786D82">
      <w:pPr>
        <w:tabs>
          <w:tab w:val="right" w:pos="9072"/>
        </w:tabs>
        <w:spacing w:line="240" w:lineRule="auto"/>
        <w:ind w:firstLine="0"/>
        <w:contextualSpacing/>
        <w:rPr>
          <w:b/>
          <w:sz w:val="28"/>
          <w:szCs w:val="28"/>
        </w:rPr>
      </w:pPr>
    </w:p>
    <w:p w14:paraId="51D3096A" w14:textId="281D15E1" w:rsidR="005C7146" w:rsidRPr="001C0A6D" w:rsidRDefault="005C7146" w:rsidP="00786D82">
      <w:pPr>
        <w:tabs>
          <w:tab w:val="right" w:pos="9072"/>
        </w:tabs>
        <w:spacing w:line="240" w:lineRule="auto"/>
        <w:ind w:firstLine="0"/>
        <w:contextualSpacing/>
        <w:rPr>
          <w:b/>
          <w:sz w:val="28"/>
          <w:szCs w:val="28"/>
        </w:rPr>
      </w:pPr>
    </w:p>
    <w:p w14:paraId="7EDD2191" w14:textId="045DA6CC" w:rsidR="005C7146" w:rsidRPr="001C0A6D" w:rsidRDefault="005C7146" w:rsidP="00786D82">
      <w:pPr>
        <w:tabs>
          <w:tab w:val="right" w:pos="9072"/>
        </w:tabs>
        <w:spacing w:line="240" w:lineRule="auto"/>
        <w:ind w:firstLine="0"/>
        <w:contextualSpacing/>
        <w:rPr>
          <w:b/>
          <w:sz w:val="28"/>
          <w:szCs w:val="28"/>
        </w:rPr>
      </w:pPr>
    </w:p>
    <w:p w14:paraId="17D4A1F9" w14:textId="53569A55" w:rsidR="005C7146" w:rsidRPr="001C0A6D" w:rsidRDefault="005C7146" w:rsidP="00786D82">
      <w:pPr>
        <w:tabs>
          <w:tab w:val="right" w:pos="9072"/>
        </w:tabs>
        <w:spacing w:line="240" w:lineRule="auto"/>
        <w:ind w:firstLine="0"/>
        <w:contextualSpacing/>
        <w:rPr>
          <w:b/>
          <w:sz w:val="28"/>
          <w:szCs w:val="28"/>
        </w:rPr>
      </w:pPr>
    </w:p>
    <w:p w14:paraId="3C6B96A8" w14:textId="067F7477" w:rsidR="005C7146" w:rsidRPr="001C0A6D" w:rsidRDefault="005C7146" w:rsidP="00786D82">
      <w:pPr>
        <w:tabs>
          <w:tab w:val="right" w:pos="9072"/>
        </w:tabs>
        <w:spacing w:line="240" w:lineRule="auto"/>
        <w:ind w:firstLine="0"/>
        <w:contextualSpacing/>
        <w:rPr>
          <w:b/>
          <w:sz w:val="28"/>
          <w:szCs w:val="28"/>
        </w:rPr>
      </w:pPr>
    </w:p>
    <w:p w14:paraId="62A3AD01" w14:textId="3C30ECE9" w:rsidR="005C7146" w:rsidRPr="001C0A6D" w:rsidRDefault="005C7146" w:rsidP="00786D82">
      <w:pPr>
        <w:tabs>
          <w:tab w:val="right" w:pos="9072"/>
        </w:tabs>
        <w:spacing w:line="240" w:lineRule="auto"/>
        <w:ind w:firstLine="0"/>
        <w:contextualSpacing/>
        <w:rPr>
          <w:b/>
          <w:sz w:val="28"/>
          <w:szCs w:val="28"/>
        </w:rPr>
      </w:pPr>
    </w:p>
    <w:p w14:paraId="06147EF2" w14:textId="77777777" w:rsidR="005C7146" w:rsidRPr="001C0A6D" w:rsidRDefault="005C7146" w:rsidP="00786D82">
      <w:pPr>
        <w:tabs>
          <w:tab w:val="right" w:pos="9072"/>
        </w:tabs>
        <w:spacing w:line="240" w:lineRule="auto"/>
        <w:ind w:firstLine="0"/>
        <w:contextualSpacing/>
        <w:rPr>
          <w:b/>
          <w:sz w:val="28"/>
          <w:szCs w:val="28"/>
        </w:rPr>
      </w:pPr>
    </w:p>
    <w:p w14:paraId="696DC0BA" w14:textId="77777777" w:rsidR="002A11FB" w:rsidRPr="001C0A6D" w:rsidRDefault="002A11FB" w:rsidP="00786D82">
      <w:pPr>
        <w:tabs>
          <w:tab w:val="right" w:pos="9072"/>
        </w:tabs>
        <w:spacing w:line="240" w:lineRule="auto"/>
        <w:ind w:firstLine="0"/>
        <w:contextualSpacing/>
        <w:rPr>
          <w:b/>
          <w:sz w:val="28"/>
          <w:szCs w:val="28"/>
        </w:rPr>
      </w:pPr>
    </w:p>
    <w:p w14:paraId="328787B9" w14:textId="77777777" w:rsidR="00E249B0" w:rsidRPr="001C0A6D" w:rsidRDefault="00E249B0" w:rsidP="00786D82">
      <w:pPr>
        <w:tabs>
          <w:tab w:val="right" w:pos="9072"/>
        </w:tabs>
        <w:spacing w:line="240" w:lineRule="auto"/>
        <w:ind w:firstLine="0"/>
        <w:contextualSpacing/>
        <w:rPr>
          <w:b/>
          <w:sz w:val="28"/>
          <w:szCs w:val="28"/>
        </w:rPr>
      </w:pPr>
    </w:p>
    <w:p w14:paraId="146E8A1E" w14:textId="77777777" w:rsidR="00786D82" w:rsidRPr="001C0A6D" w:rsidRDefault="00786D82" w:rsidP="00786D82">
      <w:pPr>
        <w:tabs>
          <w:tab w:val="right" w:pos="9072"/>
        </w:tabs>
        <w:spacing w:line="240" w:lineRule="auto"/>
        <w:ind w:firstLine="0"/>
        <w:contextualSpacing/>
        <w:rPr>
          <w:b/>
          <w:sz w:val="28"/>
          <w:szCs w:val="28"/>
        </w:rPr>
      </w:pPr>
    </w:p>
    <w:p w14:paraId="6FB5666E" w14:textId="77777777" w:rsidR="00786D82" w:rsidRPr="001C0A6D" w:rsidRDefault="00786D82" w:rsidP="00786D82">
      <w:pPr>
        <w:tabs>
          <w:tab w:val="right" w:pos="9072"/>
        </w:tabs>
        <w:spacing w:line="240" w:lineRule="auto"/>
        <w:ind w:firstLine="0"/>
        <w:contextualSpacing/>
        <w:rPr>
          <w:b/>
          <w:sz w:val="28"/>
          <w:szCs w:val="28"/>
        </w:rPr>
      </w:pPr>
    </w:p>
    <w:p w14:paraId="1D277962" w14:textId="77777777" w:rsidR="00786D82" w:rsidRPr="001C0A6D" w:rsidRDefault="00786D82" w:rsidP="00786D82">
      <w:pPr>
        <w:tabs>
          <w:tab w:val="right" w:pos="9072"/>
        </w:tabs>
        <w:spacing w:line="240" w:lineRule="auto"/>
        <w:ind w:firstLine="0"/>
        <w:contextualSpacing/>
        <w:rPr>
          <w:b/>
          <w:sz w:val="28"/>
          <w:szCs w:val="28"/>
        </w:rPr>
      </w:pPr>
    </w:p>
    <w:p w14:paraId="0E685BFA" w14:textId="77777777" w:rsidR="00786D82" w:rsidRPr="001C0A6D" w:rsidRDefault="00786D82" w:rsidP="00E249B0">
      <w:pPr>
        <w:tabs>
          <w:tab w:val="right" w:pos="9072"/>
        </w:tabs>
        <w:spacing w:before="480"/>
        <w:ind w:firstLine="0"/>
        <w:contextualSpacing/>
        <w:rPr>
          <w:b/>
          <w:sz w:val="32"/>
          <w:szCs w:val="28"/>
        </w:rPr>
      </w:pPr>
      <w:r w:rsidRPr="001C0A6D">
        <w:rPr>
          <w:b/>
          <w:sz w:val="32"/>
          <w:szCs w:val="28"/>
        </w:rPr>
        <w:t>PROHLÁŠENÍ</w:t>
      </w:r>
    </w:p>
    <w:p w14:paraId="549D4236" w14:textId="77777777" w:rsidR="00E249B0" w:rsidRPr="001C0A6D" w:rsidRDefault="00E249B0" w:rsidP="00E249B0">
      <w:pPr>
        <w:pStyle w:val="Normlnbezodsazen"/>
      </w:pPr>
    </w:p>
    <w:p w14:paraId="3001FAE5" w14:textId="41F2E869" w:rsidR="00786D82" w:rsidRPr="001C0A6D" w:rsidRDefault="00786D82" w:rsidP="00E249B0">
      <w:pPr>
        <w:pStyle w:val="Normlnbezodsazen"/>
      </w:pPr>
      <w:r w:rsidRPr="001C0A6D">
        <w:t xml:space="preserve">Prohlašuji, že jsem práci s názvem </w:t>
      </w:r>
      <w:r w:rsidR="008622AC" w:rsidRPr="001C0A6D">
        <w:t>„</w:t>
      </w:r>
      <w:r w:rsidR="008622AC" w:rsidRPr="001C0A6D">
        <w:rPr>
          <w:w w:val="105"/>
        </w:rPr>
        <w:t>Ochrana zdravotnických zařízení proti útokům od pacientů“</w:t>
      </w:r>
      <w:r w:rsidR="008622AC" w:rsidRPr="001C0A6D">
        <w:t xml:space="preserve"> </w:t>
      </w:r>
      <w:r w:rsidRPr="001C0A6D">
        <w:t xml:space="preserve">vypracoval samostatně a použil k tomu úplný výčet citací použitých pramenů, které uvádím v seznamu přiloženém k práci. </w:t>
      </w:r>
    </w:p>
    <w:p w14:paraId="5702DE89" w14:textId="77777777" w:rsidR="00786D82" w:rsidRPr="001C0A6D" w:rsidRDefault="00786D82" w:rsidP="00E249B0">
      <w:pPr>
        <w:pStyle w:val="Normlnbezodsazen"/>
      </w:pPr>
      <w:r w:rsidRPr="001C0A6D">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1C0A6D" w:rsidRDefault="00786D82" w:rsidP="00D66B84">
      <w:pPr>
        <w:tabs>
          <w:tab w:val="right" w:pos="9072"/>
        </w:tabs>
        <w:spacing w:after="0" w:line="360" w:lineRule="auto"/>
        <w:contextualSpacing/>
        <w:jc w:val="center"/>
      </w:pPr>
    </w:p>
    <w:p w14:paraId="7B01C6A7" w14:textId="54E952A4" w:rsidR="00786D82" w:rsidRPr="001C0A6D" w:rsidRDefault="00786D82" w:rsidP="00D66B84">
      <w:pPr>
        <w:spacing w:after="0" w:line="360" w:lineRule="auto"/>
        <w:ind w:firstLine="0"/>
        <w:contextualSpacing/>
        <w:rPr>
          <w:sz w:val="28"/>
        </w:rPr>
      </w:pPr>
      <w:r w:rsidRPr="001C0A6D">
        <w:rPr>
          <w:szCs w:val="24"/>
        </w:rPr>
        <w:t>V</w:t>
      </w:r>
      <w:r w:rsidR="00720B36" w:rsidRPr="001C0A6D">
        <w:rPr>
          <w:szCs w:val="24"/>
        </w:rPr>
        <w:t> </w:t>
      </w:r>
      <w:r w:rsidRPr="001C0A6D">
        <w:rPr>
          <w:szCs w:val="24"/>
        </w:rPr>
        <w:t>Kladně</w:t>
      </w:r>
      <w:r w:rsidR="00720B36" w:rsidRPr="001C0A6D">
        <w:rPr>
          <w:szCs w:val="24"/>
        </w:rPr>
        <w:t xml:space="preserve">  25.11.2022           </w:t>
      </w:r>
      <w:r w:rsidRPr="001C0A6D">
        <w:rPr>
          <w:sz w:val="28"/>
        </w:rPr>
        <w:t xml:space="preserve">  </w:t>
      </w:r>
      <w:r w:rsidRPr="001C0A6D">
        <w:rPr>
          <w:sz w:val="28"/>
        </w:rPr>
        <w:tab/>
      </w:r>
      <w:r w:rsidRPr="001C0A6D">
        <w:rPr>
          <w:sz w:val="28"/>
        </w:rPr>
        <w:tab/>
        <w:t xml:space="preserve">      …...….………...………………...</w:t>
      </w:r>
    </w:p>
    <w:p w14:paraId="0E2EEA3C" w14:textId="00CB538A" w:rsidR="00E249B0" w:rsidRPr="001C0A6D" w:rsidRDefault="00786D82" w:rsidP="00E249B0">
      <w:pPr>
        <w:spacing w:after="0" w:line="360" w:lineRule="auto"/>
        <w:ind w:firstLine="709"/>
        <w:rPr>
          <w:color w:val="FF0000"/>
          <w:szCs w:val="24"/>
        </w:rPr>
      </w:pPr>
      <w:r w:rsidRPr="001C0A6D">
        <w:rPr>
          <w:szCs w:val="24"/>
        </w:rPr>
        <w:tab/>
      </w:r>
      <w:r w:rsidRPr="001C0A6D">
        <w:rPr>
          <w:szCs w:val="24"/>
        </w:rPr>
        <w:tab/>
      </w:r>
      <w:r w:rsidRPr="001C0A6D">
        <w:rPr>
          <w:szCs w:val="24"/>
        </w:rPr>
        <w:tab/>
      </w:r>
      <w:r w:rsidRPr="001C0A6D">
        <w:rPr>
          <w:szCs w:val="24"/>
        </w:rPr>
        <w:tab/>
      </w:r>
      <w:r w:rsidRPr="001C0A6D">
        <w:rPr>
          <w:szCs w:val="24"/>
        </w:rPr>
        <w:tab/>
      </w:r>
      <w:r w:rsidRPr="001C0A6D">
        <w:rPr>
          <w:szCs w:val="24"/>
        </w:rPr>
        <w:tab/>
      </w:r>
      <w:r w:rsidRPr="001C0A6D">
        <w:rPr>
          <w:szCs w:val="24"/>
        </w:rPr>
        <w:tab/>
      </w:r>
      <w:r w:rsidR="00B06389" w:rsidRPr="001C0A6D">
        <w:rPr>
          <w:szCs w:val="24"/>
        </w:rPr>
        <w:t>Šimon Kochánek</w:t>
      </w:r>
      <w:r w:rsidR="00E249B0" w:rsidRPr="001C0A6D">
        <w:rPr>
          <w:color w:val="FF0000"/>
          <w:szCs w:val="24"/>
        </w:rPr>
        <w:br w:type="page"/>
      </w:r>
    </w:p>
    <w:p w14:paraId="38DCB320" w14:textId="77777777" w:rsidR="006E190E" w:rsidRPr="001C0A6D" w:rsidRDefault="006E190E" w:rsidP="00D66B84">
      <w:pPr>
        <w:tabs>
          <w:tab w:val="right" w:pos="9072"/>
        </w:tabs>
        <w:spacing w:after="0" w:line="240" w:lineRule="auto"/>
        <w:ind w:firstLine="0"/>
        <w:contextualSpacing/>
        <w:rPr>
          <w:b/>
          <w:sz w:val="28"/>
          <w:szCs w:val="28"/>
        </w:rPr>
      </w:pPr>
    </w:p>
    <w:p w14:paraId="05D0965D" w14:textId="77777777" w:rsidR="00786D82" w:rsidRPr="001C0A6D" w:rsidRDefault="00786D82" w:rsidP="00D66B84">
      <w:pPr>
        <w:tabs>
          <w:tab w:val="right" w:pos="9072"/>
        </w:tabs>
        <w:spacing w:after="0" w:line="240" w:lineRule="auto"/>
        <w:ind w:firstLine="0"/>
        <w:contextualSpacing/>
        <w:rPr>
          <w:b/>
          <w:sz w:val="28"/>
          <w:szCs w:val="28"/>
        </w:rPr>
      </w:pPr>
    </w:p>
    <w:p w14:paraId="2E25290E" w14:textId="77777777" w:rsidR="00786D82" w:rsidRPr="001C0A6D" w:rsidRDefault="00786D82" w:rsidP="00D66B84">
      <w:pPr>
        <w:tabs>
          <w:tab w:val="right" w:pos="9072"/>
        </w:tabs>
        <w:spacing w:after="0" w:line="240" w:lineRule="auto"/>
        <w:ind w:firstLine="0"/>
        <w:contextualSpacing/>
        <w:rPr>
          <w:b/>
          <w:sz w:val="28"/>
          <w:szCs w:val="28"/>
        </w:rPr>
      </w:pPr>
    </w:p>
    <w:p w14:paraId="62A4CB8F" w14:textId="77777777" w:rsidR="00786D82" w:rsidRPr="001C0A6D" w:rsidRDefault="00786D82" w:rsidP="00D66B84">
      <w:pPr>
        <w:tabs>
          <w:tab w:val="right" w:pos="9072"/>
        </w:tabs>
        <w:spacing w:after="0" w:line="240" w:lineRule="auto"/>
        <w:ind w:firstLine="0"/>
        <w:contextualSpacing/>
        <w:rPr>
          <w:b/>
          <w:sz w:val="28"/>
          <w:szCs w:val="28"/>
        </w:rPr>
      </w:pPr>
    </w:p>
    <w:p w14:paraId="6722261B" w14:textId="77777777" w:rsidR="00786D82" w:rsidRPr="001C0A6D" w:rsidRDefault="00786D82" w:rsidP="00D66B84">
      <w:pPr>
        <w:tabs>
          <w:tab w:val="right" w:pos="9072"/>
        </w:tabs>
        <w:spacing w:after="0" w:line="240" w:lineRule="auto"/>
        <w:ind w:firstLine="0"/>
        <w:contextualSpacing/>
        <w:rPr>
          <w:b/>
          <w:sz w:val="28"/>
          <w:szCs w:val="28"/>
        </w:rPr>
      </w:pPr>
    </w:p>
    <w:p w14:paraId="241CCF00" w14:textId="77777777" w:rsidR="00786D82" w:rsidRPr="001C0A6D" w:rsidRDefault="00786D82" w:rsidP="00D66B84">
      <w:pPr>
        <w:tabs>
          <w:tab w:val="right" w:pos="9072"/>
        </w:tabs>
        <w:spacing w:after="0" w:line="240" w:lineRule="auto"/>
        <w:ind w:firstLine="0"/>
        <w:contextualSpacing/>
        <w:rPr>
          <w:b/>
          <w:sz w:val="28"/>
          <w:szCs w:val="28"/>
        </w:rPr>
      </w:pPr>
    </w:p>
    <w:p w14:paraId="003DE9C7" w14:textId="77777777" w:rsidR="00786D82" w:rsidRPr="001C0A6D" w:rsidRDefault="00786D82" w:rsidP="00D66B84">
      <w:pPr>
        <w:tabs>
          <w:tab w:val="right" w:pos="9072"/>
        </w:tabs>
        <w:spacing w:after="0" w:line="240" w:lineRule="auto"/>
        <w:ind w:firstLine="0"/>
        <w:contextualSpacing/>
        <w:rPr>
          <w:b/>
          <w:sz w:val="28"/>
          <w:szCs w:val="28"/>
        </w:rPr>
      </w:pPr>
    </w:p>
    <w:p w14:paraId="623E224D" w14:textId="77777777" w:rsidR="00786D82" w:rsidRPr="001C0A6D" w:rsidRDefault="00786D82" w:rsidP="00D66B84">
      <w:pPr>
        <w:tabs>
          <w:tab w:val="right" w:pos="9072"/>
        </w:tabs>
        <w:spacing w:after="0" w:line="240" w:lineRule="auto"/>
        <w:ind w:firstLine="0"/>
        <w:contextualSpacing/>
        <w:rPr>
          <w:b/>
          <w:sz w:val="28"/>
          <w:szCs w:val="28"/>
        </w:rPr>
      </w:pPr>
    </w:p>
    <w:p w14:paraId="04B6C7DC" w14:textId="77777777" w:rsidR="00786D82" w:rsidRPr="001C0A6D" w:rsidRDefault="00786D82" w:rsidP="00D66B84">
      <w:pPr>
        <w:tabs>
          <w:tab w:val="right" w:pos="9072"/>
        </w:tabs>
        <w:spacing w:after="0" w:line="240" w:lineRule="auto"/>
        <w:ind w:firstLine="0"/>
        <w:contextualSpacing/>
        <w:rPr>
          <w:b/>
          <w:sz w:val="28"/>
          <w:szCs w:val="28"/>
        </w:rPr>
      </w:pPr>
    </w:p>
    <w:p w14:paraId="731DE34A" w14:textId="77777777" w:rsidR="00786D82" w:rsidRPr="001C0A6D" w:rsidRDefault="00786D82" w:rsidP="00D66B84">
      <w:pPr>
        <w:tabs>
          <w:tab w:val="right" w:pos="9072"/>
        </w:tabs>
        <w:spacing w:after="0" w:line="240" w:lineRule="auto"/>
        <w:ind w:firstLine="0"/>
        <w:contextualSpacing/>
        <w:rPr>
          <w:b/>
          <w:sz w:val="28"/>
          <w:szCs w:val="28"/>
        </w:rPr>
      </w:pPr>
    </w:p>
    <w:p w14:paraId="5CA579B4" w14:textId="77777777" w:rsidR="00786D82" w:rsidRPr="001C0A6D" w:rsidRDefault="00786D82" w:rsidP="00D66B84">
      <w:pPr>
        <w:tabs>
          <w:tab w:val="right" w:pos="9072"/>
        </w:tabs>
        <w:spacing w:after="0" w:line="240" w:lineRule="auto"/>
        <w:ind w:firstLine="0"/>
        <w:contextualSpacing/>
        <w:rPr>
          <w:b/>
          <w:sz w:val="28"/>
          <w:szCs w:val="28"/>
        </w:rPr>
      </w:pPr>
    </w:p>
    <w:p w14:paraId="533AD6EA" w14:textId="77777777" w:rsidR="00786D82" w:rsidRPr="001C0A6D" w:rsidRDefault="00786D82" w:rsidP="00D66B84">
      <w:pPr>
        <w:tabs>
          <w:tab w:val="right" w:pos="9072"/>
        </w:tabs>
        <w:spacing w:after="0" w:line="240" w:lineRule="auto"/>
        <w:ind w:firstLine="0"/>
        <w:contextualSpacing/>
        <w:rPr>
          <w:b/>
          <w:sz w:val="28"/>
          <w:szCs w:val="28"/>
        </w:rPr>
      </w:pPr>
    </w:p>
    <w:p w14:paraId="1353B7C3" w14:textId="77777777" w:rsidR="00786D82" w:rsidRPr="001C0A6D" w:rsidRDefault="00786D82" w:rsidP="00D66B84">
      <w:pPr>
        <w:tabs>
          <w:tab w:val="right" w:pos="9072"/>
        </w:tabs>
        <w:spacing w:after="0" w:line="240" w:lineRule="auto"/>
        <w:ind w:firstLine="0"/>
        <w:contextualSpacing/>
        <w:rPr>
          <w:b/>
          <w:sz w:val="28"/>
          <w:szCs w:val="28"/>
        </w:rPr>
      </w:pPr>
    </w:p>
    <w:p w14:paraId="0DBD64C5" w14:textId="77777777" w:rsidR="00786D82" w:rsidRPr="001C0A6D" w:rsidRDefault="00786D82" w:rsidP="00D66B84">
      <w:pPr>
        <w:tabs>
          <w:tab w:val="right" w:pos="9072"/>
        </w:tabs>
        <w:spacing w:after="0" w:line="240" w:lineRule="auto"/>
        <w:ind w:firstLine="0"/>
        <w:contextualSpacing/>
        <w:rPr>
          <w:b/>
          <w:sz w:val="28"/>
          <w:szCs w:val="28"/>
        </w:rPr>
      </w:pPr>
    </w:p>
    <w:p w14:paraId="35CFA47F" w14:textId="77777777" w:rsidR="00786D82" w:rsidRPr="001C0A6D" w:rsidRDefault="00786D82" w:rsidP="00D66B84">
      <w:pPr>
        <w:tabs>
          <w:tab w:val="right" w:pos="9072"/>
        </w:tabs>
        <w:spacing w:after="0" w:line="240" w:lineRule="auto"/>
        <w:ind w:firstLine="0"/>
        <w:contextualSpacing/>
        <w:rPr>
          <w:b/>
          <w:sz w:val="28"/>
          <w:szCs w:val="28"/>
        </w:rPr>
      </w:pPr>
    </w:p>
    <w:p w14:paraId="79E66830" w14:textId="77777777" w:rsidR="00786D82" w:rsidRPr="001C0A6D" w:rsidRDefault="00786D82" w:rsidP="00D66B84">
      <w:pPr>
        <w:tabs>
          <w:tab w:val="right" w:pos="9072"/>
        </w:tabs>
        <w:spacing w:after="0" w:line="240" w:lineRule="auto"/>
        <w:ind w:firstLine="0"/>
        <w:contextualSpacing/>
        <w:rPr>
          <w:b/>
          <w:sz w:val="28"/>
          <w:szCs w:val="28"/>
        </w:rPr>
      </w:pPr>
    </w:p>
    <w:p w14:paraId="1737E14A" w14:textId="77777777" w:rsidR="00786D82" w:rsidRPr="001C0A6D" w:rsidRDefault="00786D82" w:rsidP="00D66B84">
      <w:pPr>
        <w:tabs>
          <w:tab w:val="right" w:pos="9072"/>
        </w:tabs>
        <w:spacing w:after="0" w:line="240" w:lineRule="auto"/>
        <w:ind w:firstLine="0"/>
        <w:contextualSpacing/>
        <w:rPr>
          <w:b/>
          <w:sz w:val="28"/>
          <w:szCs w:val="28"/>
        </w:rPr>
      </w:pPr>
    </w:p>
    <w:p w14:paraId="55CAA46E" w14:textId="77777777" w:rsidR="00786D82" w:rsidRPr="001C0A6D" w:rsidRDefault="00786D82" w:rsidP="00D66B84">
      <w:pPr>
        <w:tabs>
          <w:tab w:val="right" w:pos="9072"/>
        </w:tabs>
        <w:spacing w:after="0" w:line="240" w:lineRule="auto"/>
        <w:ind w:firstLine="0"/>
        <w:contextualSpacing/>
        <w:rPr>
          <w:b/>
          <w:sz w:val="28"/>
          <w:szCs w:val="28"/>
        </w:rPr>
      </w:pPr>
    </w:p>
    <w:p w14:paraId="5A12F3EA" w14:textId="77777777" w:rsidR="00786D82" w:rsidRPr="001C0A6D" w:rsidRDefault="00786D82" w:rsidP="00D66B84">
      <w:pPr>
        <w:tabs>
          <w:tab w:val="right" w:pos="9072"/>
        </w:tabs>
        <w:spacing w:after="0" w:line="240" w:lineRule="auto"/>
        <w:ind w:firstLine="0"/>
        <w:contextualSpacing/>
        <w:rPr>
          <w:b/>
          <w:sz w:val="28"/>
          <w:szCs w:val="28"/>
        </w:rPr>
      </w:pPr>
    </w:p>
    <w:p w14:paraId="24243DB0" w14:textId="77777777" w:rsidR="00786D82" w:rsidRPr="001C0A6D" w:rsidRDefault="00786D82" w:rsidP="00D66B84">
      <w:pPr>
        <w:tabs>
          <w:tab w:val="right" w:pos="9072"/>
        </w:tabs>
        <w:spacing w:after="0" w:line="240" w:lineRule="auto"/>
        <w:ind w:firstLine="0"/>
        <w:contextualSpacing/>
        <w:rPr>
          <w:b/>
          <w:sz w:val="28"/>
          <w:szCs w:val="28"/>
        </w:rPr>
      </w:pPr>
    </w:p>
    <w:p w14:paraId="1D5F4F13" w14:textId="77777777" w:rsidR="00786D82" w:rsidRPr="001C0A6D" w:rsidRDefault="00786D82" w:rsidP="00D66B84">
      <w:pPr>
        <w:tabs>
          <w:tab w:val="right" w:pos="9072"/>
        </w:tabs>
        <w:spacing w:after="0" w:line="240" w:lineRule="auto"/>
        <w:ind w:firstLine="0"/>
        <w:contextualSpacing/>
        <w:rPr>
          <w:b/>
          <w:sz w:val="28"/>
          <w:szCs w:val="28"/>
        </w:rPr>
      </w:pPr>
    </w:p>
    <w:p w14:paraId="6C693FFA" w14:textId="77777777" w:rsidR="00786D82" w:rsidRPr="001C0A6D" w:rsidRDefault="00786D82" w:rsidP="00D66B84">
      <w:pPr>
        <w:tabs>
          <w:tab w:val="right" w:pos="9072"/>
        </w:tabs>
        <w:spacing w:after="0" w:line="240" w:lineRule="auto"/>
        <w:ind w:firstLine="0"/>
        <w:contextualSpacing/>
        <w:rPr>
          <w:b/>
          <w:sz w:val="28"/>
          <w:szCs w:val="28"/>
        </w:rPr>
      </w:pPr>
    </w:p>
    <w:p w14:paraId="1CC83CE1" w14:textId="77777777" w:rsidR="00786D82" w:rsidRPr="001C0A6D" w:rsidRDefault="00786D82" w:rsidP="00D66B84">
      <w:pPr>
        <w:tabs>
          <w:tab w:val="right" w:pos="9072"/>
        </w:tabs>
        <w:spacing w:after="0" w:line="240" w:lineRule="auto"/>
        <w:ind w:firstLine="0"/>
        <w:contextualSpacing/>
        <w:rPr>
          <w:b/>
          <w:sz w:val="28"/>
          <w:szCs w:val="28"/>
        </w:rPr>
      </w:pPr>
    </w:p>
    <w:p w14:paraId="48D43C4F" w14:textId="77777777" w:rsidR="00786D82" w:rsidRPr="001C0A6D" w:rsidRDefault="00786D82" w:rsidP="00D66B84">
      <w:pPr>
        <w:tabs>
          <w:tab w:val="right" w:pos="9072"/>
        </w:tabs>
        <w:spacing w:after="0" w:line="240" w:lineRule="auto"/>
        <w:ind w:firstLine="0"/>
        <w:contextualSpacing/>
        <w:rPr>
          <w:b/>
          <w:sz w:val="28"/>
          <w:szCs w:val="28"/>
        </w:rPr>
      </w:pPr>
    </w:p>
    <w:p w14:paraId="111A81DD" w14:textId="77777777" w:rsidR="00786D82" w:rsidRPr="001C0A6D" w:rsidRDefault="00786D82" w:rsidP="00D66B84">
      <w:pPr>
        <w:tabs>
          <w:tab w:val="right" w:pos="9072"/>
        </w:tabs>
        <w:spacing w:after="0" w:line="240" w:lineRule="auto"/>
        <w:ind w:firstLine="0"/>
        <w:contextualSpacing/>
        <w:rPr>
          <w:b/>
          <w:sz w:val="28"/>
          <w:szCs w:val="28"/>
        </w:rPr>
      </w:pPr>
    </w:p>
    <w:p w14:paraId="40F4A29F" w14:textId="77777777" w:rsidR="00786D82" w:rsidRPr="001C0A6D" w:rsidRDefault="00786D82" w:rsidP="00D66B84">
      <w:pPr>
        <w:tabs>
          <w:tab w:val="right" w:pos="9072"/>
        </w:tabs>
        <w:spacing w:after="0" w:line="240" w:lineRule="auto"/>
        <w:ind w:firstLine="0"/>
        <w:contextualSpacing/>
        <w:rPr>
          <w:b/>
          <w:sz w:val="28"/>
          <w:szCs w:val="28"/>
        </w:rPr>
      </w:pPr>
    </w:p>
    <w:p w14:paraId="040F9577" w14:textId="77777777" w:rsidR="006E190E" w:rsidRPr="001C0A6D" w:rsidRDefault="006E190E" w:rsidP="00D66B84">
      <w:pPr>
        <w:tabs>
          <w:tab w:val="right" w:pos="9072"/>
        </w:tabs>
        <w:spacing w:after="0" w:line="240" w:lineRule="auto"/>
        <w:ind w:firstLine="0"/>
        <w:contextualSpacing/>
        <w:rPr>
          <w:b/>
          <w:sz w:val="28"/>
          <w:szCs w:val="28"/>
        </w:rPr>
      </w:pPr>
    </w:p>
    <w:p w14:paraId="64E5B8B1" w14:textId="77777777" w:rsidR="006E190E" w:rsidRPr="001C0A6D" w:rsidRDefault="006E190E" w:rsidP="00D66B84">
      <w:pPr>
        <w:tabs>
          <w:tab w:val="right" w:pos="9072"/>
        </w:tabs>
        <w:spacing w:after="0" w:line="240" w:lineRule="auto"/>
        <w:ind w:firstLine="0"/>
        <w:contextualSpacing/>
        <w:rPr>
          <w:b/>
          <w:sz w:val="28"/>
          <w:szCs w:val="28"/>
        </w:rPr>
      </w:pPr>
    </w:p>
    <w:p w14:paraId="5BEB3C8F" w14:textId="77777777" w:rsidR="006E190E" w:rsidRPr="001C0A6D" w:rsidRDefault="006E190E" w:rsidP="00D66B84">
      <w:pPr>
        <w:tabs>
          <w:tab w:val="right" w:pos="9072"/>
        </w:tabs>
        <w:spacing w:after="0" w:line="240" w:lineRule="auto"/>
        <w:ind w:firstLine="0"/>
        <w:contextualSpacing/>
        <w:rPr>
          <w:b/>
          <w:sz w:val="28"/>
          <w:szCs w:val="28"/>
        </w:rPr>
      </w:pPr>
    </w:p>
    <w:p w14:paraId="6A7F271E" w14:textId="77777777" w:rsidR="006E190E" w:rsidRPr="001C0A6D" w:rsidRDefault="006E190E" w:rsidP="00D66B84">
      <w:pPr>
        <w:tabs>
          <w:tab w:val="right" w:pos="9072"/>
        </w:tabs>
        <w:spacing w:after="0" w:line="240" w:lineRule="auto"/>
        <w:ind w:firstLine="0"/>
        <w:contextualSpacing/>
        <w:rPr>
          <w:b/>
          <w:sz w:val="28"/>
          <w:szCs w:val="28"/>
        </w:rPr>
      </w:pPr>
    </w:p>
    <w:p w14:paraId="2B0C9CB1" w14:textId="77777777" w:rsidR="006E190E" w:rsidRPr="001C0A6D" w:rsidRDefault="006E190E" w:rsidP="00D66B84">
      <w:pPr>
        <w:tabs>
          <w:tab w:val="right" w:pos="9072"/>
        </w:tabs>
        <w:spacing w:after="0" w:line="240" w:lineRule="auto"/>
        <w:ind w:firstLine="0"/>
        <w:contextualSpacing/>
        <w:rPr>
          <w:b/>
          <w:sz w:val="28"/>
          <w:szCs w:val="28"/>
        </w:rPr>
      </w:pPr>
    </w:p>
    <w:p w14:paraId="1DE3F045" w14:textId="77777777" w:rsidR="006E190E" w:rsidRPr="001C0A6D" w:rsidRDefault="006E190E" w:rsidP="00D66B84">
      <w:pPr>
        <w:tabs>
          <w:tab w:val="right" w:pos="9072"/>
        </w:tabs>
        <w:spacing w:after="0" w:line="240" w:lineRule="auto"/>
        <w:ind w:firstLine="0"/>
        <w:contextualSpacing/>
        <w:rPr>
          <w:b/>
          <w:sz w:val="28"/>
          <w:szCs w:val="28"/>
        </w:rPr>
      </w:pPr>
    </w:p>
    <w:p w14:paraId="4C8542DC" w14:textId="77777777" w:rsidR="006E190E" w:rsidRPr="001C0A6D" w:rsidRDefault="006E190E" w:rsidP="00D66B84">
      <w:pPr>
        <w:tabs>
          <w:tab w:val="right" w:pos="9072"/>
        </w:tabs>
        <w:spacing w:after="0" w:line="240" w:lineRule="auto"/>
        <w:ind w:firstLine="0"/>
        <w:contextualSpacing/>
        <w:rPr>
          <w:b/>
          <w:sz w:val="28"/>
          <w:szCs w:val="28"/>
        </w:rPr>
      </w:pPr>
    </w:p>
    <w:p w14:paraId="2F62C9D0" w14:textId="77777777" w:rsidR="006E190E" w:rsidRPr="001C0A6D" w:rsidRDefault="006E190E" w:rsidP="00D66B84">
      <w:pPr>
        <w:tabs>
          <w:tab w:val="right" w:pos="9072"/>
        </w:tabs>
        <w:spacing w:after="0" w:line="240" w:lineRule="auto"/>
        <w:ind w:firstLine="0"/>
        <w:contextualSpacing/>
        <w:rPr>
          <w:b/>
          <w:sz w:val="28"/>
          <w:szCs w:val="28"/>
        </w:rPr>
      </w:pPr>
    </w:p>
    <w:p w14:paraId="7BE50CDF" w14:textId="77777777" w:rsidR="006E190E" w:rsidRPr="001C0A6D" w:rsidRDefault="006E190E" w:rsidP="00D66B84">
      <w:pPr>
        <w:tabs>
          <w:tab w:val="right" w:pos="9072"/>
        </w:tabs>
        <w:spacing w:after="0" w:line="240" w:lineRule="auto"/>
        <w:ind w:firstLine="0"/>
        <w:contextualSpacing/>
        <w:rPr>
          <w:b/>
          <w:sz w:val="28"/>
          <w:szCs w:val="28"/>
        </w:rPr>
      </w:pPr>
    </w:p>
    <w:p w14:paraId="1D2BBED3" w14:textId="77777777" w:rsidR="006E190E" w:rsidRPr="001C0A6D" w:rsidRDefault="006E190E" w:rsidP="00E249B0">
      <w:pPr>
        <w:tabs>
          <w:tab w:val="right" w:pos="9072"/>
        </w:tabs>
        <w:spacing w:before="480"/>
        <w:ind w:firstLine="0"/>
        <w:contextualSpacing/>
        <w:rPr>
          <w:b/>
          <w:sz w:val="28"/>
          <w:szCs w:val="28"/>
        </w:rPr>
      </w:pPr>
      <w:r w:rsidRPr="001C0A6D">
        <w:rPr>
          <w:b/>
          <w:sz w:val="32"/>
          <w:szCs w:val="28"/>
        </w:rPr>
        <w:t>PODĚKOVÁNÍ</w:t>
      </w:r>
    </w:p>
    <w:p w14:paraId="32446937" w14:textId="77777777" w:rsidR="00E249B0" w:rsidRPr="001C0A6D" w:rsidRDefault="00E249B0" w:rsidP="00E249B0">
      <w:pPr>
        <w:pStyle w:val="Normlnbezodsazen"/>
      </w:pPr>
    </w:p>
    <w:p w14:paraId="05851E2D" w14:textId="743F5D0B" w:rsidR="006E190E" w:rsidRPr="001C0A6D" w:rsidRDefault="006E190E" w:rsidP="00E249B0">
      <w:pPr>
        <w:pStyle w:val="Normlnbezodsazen"/>
        <w:rPr>
          <w:color w:val="FF0000"/>
        </w:rPr>
      </w:pPr>
    </w:p>
    <w:p w14:paraId="55872A79" w14:textId="5EE4537C" w:rsidR="00205843" w:rsidRPr="001C0A6D" w:rsidRDefault="0067666D" w:rsidP="00B2061D">
      <w:pPr>
        <w:pStyle w:val="Normlnbezodsazen"/>
        <w:rPr>
          <w:sz w:val="32"/>
        </w:rPr>
      </w:pPr>
      <w:r w:rsidRPr="001C0A6D">
        <w:t xml:space="preserve">Rád bych poděkoval paní doktorce za možnost pracovat na tomto </w:t>
      </w:r>
      <w:r w:rsidR="00C6563C" w:rsidRPr="001C0A6D">
        <w:t>projektu</w:t>
      </w:r>
      <w:r w:rsidRPr="001C0A6D">
        <w:t xml:space="preserve"> pod jejím vedením.</w:t>
      </w:r>
      <w:r w:rsidR="00C6563C" w:rsidRPr="001C0A6D">
        <w:t xml:space="preserve"> Tento projekt mi umožnil se zaměřit na každodenní problematiku kybernetické bezpečnosti v nemocnic před </w:t>
      </w:r>
      <w:r w:rsidR="00170546" w:rsidRPr="001C0A6D">
        <w:t>pacienty</w:t>
      </w:r>
      <w:ins w:id="0" w:author="Kochanek, Simon" w:date="2023-02-01T23:19:00Z">
        <w:r w:rsidR="00DA01BB" w:rsidRPr="001C0A6D">
          <w:t xml:space="preserve"> </w:t>
        </w:r>
      </w:ins>
      <w:r w:rsidR="00C6563C" w:rsidRPr="001C0A6D">
        <w:t>a za to jsem jí  vděčný.</w:t>
      </w:r>
      <w:r w:rsidR="00E249B0" w:rsidRPr="001C0A6D">
        <w:br w:type="page"/>
      </w:r>
      <w:r w:rsidR="006510DB" w:rsidRPr="001C0A6D">
        <w:rPr>
          <w:rFonts w:eastAsia="Times New Roman"/>
          <w:szCs w:val="20"/>
        </w:rPr>
        <w:lastRenderedPageBreak/>
        <w:t xml:space="preserve"> </w:t>
      </w:r>
    </w:p>
    <w:p w14:paraId="3D7558C5" w14:textId="77777777" w:rsidR="00205843" w:rsidRPr="001C0A6D" w:rsidRDefault="00205843" w:rsidP="00DE2948">
      <w:pPr>
        <w:spacing w:after="0" w:line="360" w:lineRule="auto"/>
        <w:ind w:firstLine="0"/>
      </w:pPr>
    </w:p>
    <w:p w14:paraId="59DB5E39" w14:textId="77777777" w:rsidR="00205843" w:rsidRPr="001C0A6D" w:rsidRDefault="00205843" w:rsidP="00DE2948">
      <w:pPr>
        <w:spacing w:after="0" w:line="360" w:lineRule="auto"/>
        <w:ind w:firstLine="0"/>
      </w:pPr>
    </w:p>
    <w:p w14:paraId="4FBA96AF" w14:textId="77777777" w:rsidR="00205843" w:rsidRPr="001C0A6D" w:rsidRDefault="00205843" w:rsidP="00DE2948">
      <w:pPr>
        <w:spacing w:after="0" w:line="360" w:lineRule="auto"/>
        <w:ind w:firstLine="0"/>
      </w:pPr>
    </w:p>
    <w:p w14:paraId="44339995" w14:textId="77777777" w:rsidR="00205843" w:rsidRPr="001C0A6D" w:rsidRDefault="00205843" w:rsidP="00DE2948">
      <w:pPr>
        <w:spacing w:after="0" w:line="360" w:lineRule="auto"/>
        <w:ind w:firstLine="0"/>
      </w:pPr>
    </w:p>
    <w:p w14:paraId="0A97B316" w14:textId="77777777" w:rsidR="00205843" w:rsidRPr="001C0A6D" w:rsidRDefault="00205843" w:rsidP="00DE2948">
      <w:pPr>
        <w:spacing w:after="0" w:line="360" w:lineRule="auto"/>
        <w:ind w:firstLine="0"/>
      </w:pPr>
    </w:p>
    <w:p w14:paraId="78BE112E" w14:textId="77777777" w:rsidR="00205843" w:rsidRPr="001C0A6D" w:rsidRDefault="00205843" w:rsidP="00DE2948">
      <w:pPr>
        <w:spacing w:after="0" w:line="360" w:lineRule="auto"/>
        <w:ind w:firstLine="0"/>
      </w:pPr>
    </w:p>
    <w:p w14:paraId="2EA608C6" w14:textId="77777777" w:rsidR="00205843" w:rsidRPr="001C0A6D" w:rsidRDefault="00205843" w:rsidP="00DE2948">
      <w:pPr>
        <w:spacing w:after="0" w:line="360" w:lineRule="auto"/>
        <w:ind w:firstLine="0"/>
      </w:pPr>
    </w:p>
    <w:p w14:paraId="32AB5F89" w14:textId="77777777" w:rsidR="00205843" w:rsidRPr="001C0A6D" w:rsidRDefault="00205843" w:rsidP="00DE2948">
      <w:pPr>
        <w:spacing w:after="0" w:line="360" w:lineRule="auto"/>
        <w:ind w:firstLine="0"/>
      </w:pPr>
    </w:p>
    <w:p w14:paraId="737CC8CF" w14:textId="77777777" w:rsidR="00205843" w:rsidRPr="001C0A6D" w:rsidRDefault="00205843" w:rsidP="00DE2948">
      <w:pPr>
        <w:spacing w:after="0" w:line="360" w:lineRule="auto"/>
        <w:ind w:firstLine="0"/>
      </w:pPr>
    </w:p>
    <w:p w14:paraId="15309654" w14:textId="77777777" w:rsidR="00205843" w:rsidRPr="001C0A6D" w:rsidRDefault="00205843" w:rsidP="00DE2948">
      <w:pPr>
        <w:spacing w:after="0" w:line="360" w:lineRule="auto"/>
        <w:ind w:firstLine="0"/>
      </w:pPr>
    </w:p>
    <w:p w14:paraId="0403C200" w14:textId="77777777" w:rsidR="00205843" w:rsidRPr="001C0A6D" w:rsidRDefault="00205843" w:rsidP="00DE2948">
      <w:pPr>
        <w:spacing w:after="0" w:line="360" w:lineRule="auto"/>
        <w:ind w:firstLine="0"/>
      </w:pPr>
    </w:p>
    <w:p w14:paraId="1F36374B" w14:textId="77777777" w:rsidR="00205843" w:rsidRPr="001C0A6D" w:rsidRDefault="00205843" w:rsidP="00DE2948">
      <w:pPr>
        <w:spacing w:after="0" w:line="360" w:lineRule="auto"/>
        <w:ind w:firstLine="0"/>
      </w:pPr>
    </w:p>
    <w:p w14:paraId="7DF4020C" w14:textId="77777777" w:rsidR="00205843" w:rsidRPr="001C0A6D" w:rsidRDefault="00205843" w:rsidP="00DE2948">
      <w:pPr>
        <w:spacing w:after="0" w:line="360" w:lineRule="auto"/>
        <w:ind w:firstLine="0"/>
      </w:pPr>
    </w:p>
    <w:p w14:paraId="14FF8358" w14:textId="77777777" w:rsidR="00205843" w:rsidRPr="001C0A6D" w:rsidRDefault="00205843" w:rsidP="00DE2948">
      <w:pPr>
        <w:spacing w:after="0" w:line="360" w:lineRule="auto"/>
        <w:ind w:firstLine="0"/>
      </w:pPr>
    </w:p>
    <w:p w14:paraId="295E798C" w14:textId="77777777" w:rsidR="00205843" w:rsidRPr="001C0A6D" w:rsidRDefault="00205843" w:rsidP="00DE2948">
      <w:pPr>
        <w:spacing w:after="0" w:line="360" w:lineRule="auto"/>
        <w:ind w:firstLine="0"/>
      </w:pPr>
    </w:p>
    <w:p w14:paraId="2869BAA4" w14:textId="77777777" w:rsidR="00205843" w:rsidRPr="001C0A6D" w:rsidRDefault="00205843" w:rsidP="00D66B84">
      <w:pPr>
        <w:spacing w:after="0" w:line="360" w:lineRule="auto"/>
        <w:ind w:firstLine="0"/>
      </w:pPr>
    </w:p>
    <w:p w14:paraId="7B29E3B1" w14:textId="77777777" w:rsidR="006E190E" w:rsidRPr="001C0A6D" w:rsidRDefault="006E190E" w:rsidP="00D66B84">
      <w:pPr>
        <w:spacing w:after="0" w:line="360" w:lineRule="auto"/>
        <w:ind w:firstLine="0"/>
      </w:pPr>
    </w:p>
    <w:p w14:paraId="1110ED66" w14:textId="77777777" w:rsidR="00834C15" w:rsidRPr="001C0A6D" w:rsidRDefault="00834C15" w:rsidP="00DE2948">
      <w:pPr>
        <w:spacing w:after="0" w:line="360" w:lineRule="auto"/>
        <w:ind w:firstLine="0"/>
      </w:pPr>
    </w:p>
    <w:p w14:paraId="51700B57" w14:textId="77777777" w:rsidR="00856733" w:rsidRPr="001C0A6D" w:rsidRDefault="00856733" w:rsidP="00DE2948">
      <w:pPr>
        <w:spacing w:after="0" w:line="360" w:lineRule="auto"/>
        <w:ind w:firstLine="0"/>
      </w:pPr>
    </w:p>
    <w:p w14:paraId="29CA9B87" w14:textId="77777777" w:rsidR="00304E67" w:rsidRPr="001C0A6D" w:rsidRDefault="00304E67" w:rsidP="00DE2948">
      <w:pPr>
        <w:spacing w:after="0" w:line="360" w:lineRule="auto"/>
        <w:ind w:firstLine="0"/>
      </w:pPr>
    </w:p>
    <w:p w14:paraId="5CBD4BAE" w14:textId="77777777" w:rsidR="00834C15" w:rsidRPr="001C0A6D" w:rsidRDefault="00304E67" w:rsidP="002A11FB">
      <w:pPr>
        <w:spacing w:before="480"/>
        <w:ind w:firstLine="0"/>
        <w:rPr>
          <w:b/>
          <w:sz w:val="28"/>
          <w:szCs w:val="28"/>
        </w:rPr>
      </w:pPr>
      <w:r w:rsidRPr="001C0A6D">
        <w:rPr>
          <w:b/>
          <w:sz w:val="32"/>
          <w:szCs w:val="28"/>
        </w:rPr>
        <w:t>ABSTRAKT</w:t>
      </w:r>
    </w:p>
    <w:p w14:paraId="650D308B" w14:textId="77777777" w:rsidR="002A11FB" w:rsidRPr="001C0A6D" w:rsidRDefault="002A11FB" w:rsidP="002A11FB">
      <w:pPr>
        <w:pStyle w:val="Normlnbezodsazen"/>
      </w:pPr>
    </w:p>
    <w:p w14:paraId="1FB18C09" w14:textId="15560E44" w:rsidR="00FC33B2" w:rsidRPr="001C0A6D" w:rsidRDefault="00FC33B2" w:rsidP="00856733">
      <w:pPr>
        <w:pStyle w:val="Normlnbezodsazen"/>
        <w:rPr>
          <w:w w:val="105"/>
        </w:rPr>
      </w:pPr>
      <w:r w:rsidRPr="001C0A6D">
        <w:rPr>
          <w:w w:val="105"/>
        </w:rPr>
        <w:t>Ochrana zdravotnických zařízení proti útokům od pacientů</w:t>
      </w:r>
    </w:p>
    <w:p w14:paraId="4F3B9E65" w14:textId="64DFE0A4" w:rsidR="00B12AA2" w:rsidRPr="001C0A6D" w:rsidRDefault="00DE1427" w:rsidP="00B12AA2">
      <w:pPr>
        <w:ind w:firstLine="0"/>
      </w:pPr>
      <w:r w:rsidRPr="001C0A6D">
        <w:t xml:space="preserve">Cílem této práce je </w:t>
      </w:r>
      <w:r w:rsidR="00451070" w:rsidRPr="001C0A6D">
        <w:t xml:space="preserve">teoreticky </w:t>
      </w:r>
      <w:r w:rsidRPr="001C0A6D">
        <w:t>zanalyzovat všechny možné cesty útoku ze strany pacientů a návštěvníků</w:t>
      </w:r>
      <w:r w:rsidR="00451070" w:rsidRPr="001C0A6D">
        <w:t xml:space="preserve"> v menší nemocnici</w:t>
      </w:r>
      <w:r w:rsidRPr="001C0A6D">
        <w:t>.</w:t>
      </w:r>
      <w:r w:rsidR="00451070" w:rsidRPr="001C0A6D">
        <w:t xml:space="preserve"> Dalšími </w:t>
      </w:r>
      <w:r w:rsidR="00170546" w:rsidRPr="001C0A6D">
        <w:t xml:space="preserve">cíli </w:t>
      </w:r>
      <w:r w:rsidR="00451070" w:rsidRPr="001C0A6D">
        <w:t xml:space="preserve">je </w:t>
      </w:r>
      <w:r w:rsidR="00170546" w:rsidRPr="001C0A6D">
        <w:t>proti těmto</w:t>
      </w:r>
      <w:r w:rsidR="00451070" w:rsidRPr="001C0A6D">
        <w:t xml:space="preserve"> </w:t>
      </w:r>
      <w:r w:rsidR="00170546" w:rsidRPr="001C0A6D">
        <w:t xml:space="preserve">útokům </w:t>
      </w:r>
      <w:r w:rsidR="00451070" w:rsidRPr="001C0A6D">
        <w:t xml:space="preserve">najít </w:t>
      </w:r>
      <w:r w:rsidR="00170546" w:rsidRPr="001C0A6D">
        <w:t xml:space="preserve">vhodná </w:t>
      </w:r>
      <w:r w:rsidR="00451070" w:rsidRPr="001C0A6D">
        <w:t>opatření a navrhnout bezpečnostní politiku v takovémto zařízení. Pomocí analýzy nemocničního systému analyzujeme všechny možné přístupové body</w:t>
      </w:r>
      <w:ins w:id="1" w:author="hodn1" w:date="2023-02-01T21:10:00Z">
        <w:r w:rsidR="00170546" w:rsidRPr="001C0A6D">
          <w:t>,</w:t>
        </w:r>
      </w:ins>
      <w:r w:rsidR="00451070" w:rsidRPr="001C0A6D">
        <w:t xml:space="preserve"> a na ty aplikujeme bezpečnostní opatření. </w:t>
      </w:r>
      <w:r w:rsidR="00520E7C" w:rsidRPr="001C0A6D">
        <w:t xml:space="preserve">Výsledkem této práce bude jasný výsledek analýzy se sadou </w:t>
      </w:r>
      <w:r w:rsidR="00170546" w:rsidRPr="001C0A6D">
        <w:t xml:space="preserve">bezpečnostích </w:t>
      </w:r>
      <w:r w:rsidR="00520E7C" w:rsidRPr="001C0A6D">
        <w:t>opatření a typů na zabezpečení</w:t>
      </w:r>
      <w:r w:rsidR="00170546" w:rsidRPr="001C0A6D">
        <w:t xml:space="preserve"> </w:t>
      </w:r>
      <w:r w:rsidR="00DA01BB" w:rsidRPr="001C0A6D">
        <w:t>menší nemocnice.</w:t>
      </w:r>
    </w:p>
    <w:p w14:paraId="4A730C05" w14:textId="77777777" w:rsidR="00834C15" w:rsidRPr="001C0A6D" w:rsidRDefault="00834C15" w:rsidP="00856733">
      <w:pPr>
        <w:spacing w:before="360"/>
        <w:ind w:firstLine="0"/>
        <w:rPr>
          <w:b/>
          <w:sz w:val="28"/>
        </w:rPr>
      </w:pPr>
      <w:r w:rsidRPr="001C0A6D">
        <w:rPr>
          <w:b/>
          <w:sz w:val="28"/>
        </w:rPr>
        <w:t>Klíčová slova</w:t>
      </w:r>
    </w:p>
    <w:p w14:paraId="3AA0FA74" w14:textId="51EFD0CF" w:rsidR="00CA0FA6" w:rsidRPr="001C0A6D" w:rsidRDefault="00602339" w:rsidP="00CA0FA6">
      <w:pPr>
        <w:pStyle w:val="Normlnbezodsazen"/>
        <w:rPr>
          <w:color w:val="FF0000"/>
        </w:rPr>
      </w:pPr>
      <w:r w:rsidRPr="001C0A6D">
        <w:t>Bezpečnost, IS, nemocnice</w:t>
      </w:r>
      <w:r w:rsidR="00CA0FA6" w:rsidRPr="001C0A6D">
        <w:rPr>
          <w:color w:val="FF0000"/>
        </w:rPr>
        <w:br w:type="page"/>
      </w:r>
    </w:p>
    <w:p w14:paraId="4CB4F76D" w14:textId="77777777" w:rsidR="00205843" w:rsidRPr="001C0A6D" w:rsidRDefault="00205843" w:rsidP="00DE2948">
      <w:pPr>
        <w:spacing w:after="0" w:line="360" w:lineRule="auto"/>
        <w:ind w:firstLine="0"/>
      </w:pPr>
    </w:p>
    <w:p w14:paraId="5584EEC8" w14:textId="77777777" w:rsidR="00205843" w:rsidRPr="001C0A6D" w:rsidRDefault="00205843" w:rsidP="00DE2948">
      <w:pPr>
        <w:spacing w:after="0" w:line="360" w:lineRule="auto"/>
        <w:ind w:firstLine="0"/>
      </w:pPr>
    </w:p>
    <w:p w14:paraId="67C954DB" w14:textId="77777777" w:rsidR="00205843" w:rsidRPr="001C0A6D" w:rsidRDefault="00205843" w:rsidP="00DE2948">
      <w:pPr>
        <w:spacing w:after="0" w:line="360" w:lineRule="auto"/>
        <w:ind w:firstLine="0"/>
      </w:pPr>
    </w:p>
    <w:p w14:paraId="31C94C79" w14:textId="77777777" w:rsidR="00205843" w:rsidRPr="001C0A6D" w:rsidRDefault="00205843" w:rsidP="00DE2948">
      <w:pPr>
        <w:spacing w:after="0" w:line="360" w:lineRule="auto"/>
        <w:ind w:firstLine="0"/>
      </w:pPr>
    </w:p>
    <w:p w14:paraId="12877B8D" w14:textId="77777777" w:rsidR="00205843" w:rsidRPr="001C0A6D" w:rsidRDefault="00205843" w:rsidP="00DE2948">
      <w:pPr>
        <w:spacing w:after="0" w:line="360" w:lineRule="auto"/>
        <w:ind w:firstLine="0"/>
      </w:pPr>
    </w:p>
    <w:p w14:paraId="729B8F89" w14:textId="77777777" w:rsidR="00205843" w:rsidRPr="001C0A6D" w:rsidRDefault="00205843" w:rsidP="00DE2948">
      <w:pPr>
        <w:spacing w:after="0" w:line="360" w:lineRule="auto"/>
        <w:ind w:firstLine="0"/>
      </w:pPr>
    </w:p>
    <w:p w14:paraId="54DE6744" w14:textId="77777777" w:rsidR="00205843" w:rsidRPr="001C0A6D" w:rsidRDefault="00205843" w:rsidP="00DE2948">
      <w:pPr>
        <w:spacing w:after="0" w:line="360" w:lineRule="auto"/>
        <w:ind w:firstLine="0"/>
      </w:pPr>
    </w:p>
    <w:p w14:paraId="732C7624" w14:textId="77777777" w:rsidR="00205843" w:rsidRPr="001C0A6D" w:rsidRDefault="00205843" w:rsidP="00DE2948">
      <w:pPr>
        <w:spacing w:after="0" w:line="360" w:lineRule="auto"/>
        <w:ind w:firstLine="0"/>
      </w:pPr>
    </w:p>
    <w:p w14:paraId="0BBD2623" w14:textId="77777777" w:rsidR="00205843" w:rsidRPr="001C0A6D" w:rsidRDefault="00205843" w:rsidP="00DE2948">
      <w:pPr>
        <w:spacing w:after="0" w:line="360" w:lineRule="auto"/>
        <w:ind w:firstLine="0"/>
      </w:pPr>
    </w:p>
    <w:p w14:paraId="726CC548" w14:textId="77777777" w:rsidR="00205843" w:rsidRPr="001C0A6D" w:rsidRDefault="00205843" w:rsidP="00DE2948">
      <w:pPr>
        <w:spacing w:after="0" w:line="360" w:lineRule="auto"/>
        <w:ind w:firstLine="0"/>
      </w:pPr>
    </w:p>
    <w:p w14:paraId="51D960AD" w14:textId="77777777" w:rsidR="00205843" w:rsidRPr="001C0A6D" w:rsidRDefault="00205843" w:rsidP="00DE2948">
      <w:pPr>
        <w:spacing w:after="0" w:line="360" w:lineRule="auto"/>
        <w:ind w:firstLine="0"/>
      </w:pPr>
    </w:p>
    <w:p w14:paraId="1B5EC110" w14:textId="77777777" w:rsidR="00205843" w:rsidRPr="001C0A6D" w:rsidRDefault="00205843" w:rsidP="00DE2948">
      <w:pPr>
        <w:spacing w:after="0" w:line="360" w:lineRule="auto"/>
        <w:ind w:firstLine="0"/>
      </w:pPr>
    </w:p>
    <w:p w14:paraId="1D215217" w14:textId="77777777" w:rsidR="00205843" w:rsidRPr="001C0A6D" w:rsidRDefault="00205843" w:rsidP="00DE2948">
      <w:pPr>
        <w:spacing w:after="0" w:line="360" w:lineRule="auto"/>
        <w:ind w:firstLine="0"/>
      </w:pPr>
    </w:p>
    <w:p w14:paraId="2256F694" w14:textId="77777777" w:rsidR="00834C15" w:rsidRPr="001C0A6D" w:rsidRDefault="00834C15" w:rsidP="00DE2948">
      <w:pPr>
        <w:spacing w:after="0" w:line="360" w:lineRule="auto"/>
        <w:ind w:firstLine="0"/>
      </w:pPr>
    </w:p>
    <w:p w14:paraId="7D3E4468" w14:textId="77777777" w:rsidR="00834C15" w:rsidRPr="001C0A6D" w:rsidRDefault="00834C15" w:rsidP="00DE2948">
      <w:pPr>
        <w:spacing w:after="0" w:line="360" w:lineRule="auto"/>
        <w:ind w:firstLine="0"/>
      </w:pPr>
    </w:p>
    <w:p w14:paraId="58D35645" w14:textId="77777777" w:rsidR="00205843" w:rsidRPr="001C0A6D" w:rsidRDefault="00205843" w:rsidP="00DE2948">
      <w:pPr>
        <w:spacing w:after="0" w:line="360" w:lineRule="auto"/>
        <w:ind w:firstLine="0"/>
      </w:pPr>
    </w:p>
    <w:p w14:paraId="3EA18516" w14:textId="77777777" w:rsidR="00205843" w:rsidRPr="001C0A6D" w:rsidRDefault="00205843" w:rsidP="00DE2948">
      <w:pPr>
        <w:spacing w:after="0" w:line="360" w:lineRule="auto"/>
        <w:ind w:firstLine="0"/>
      </w:pPr>
    </w:p>
    <w:p w14:paraId="70B83753" w14:textId="77777777" w:rsidR="00AC0730" w:rsidRPr="001C0A6D" w:rsidRDefault="00AC0730" w:rsidP="00DE2948">
      <w:pPr>
        <w:spacing w:after="0" w:line="360" w:lineRule="auto"/>
        <w:ind w:firstLine="0"/>
      </w:pPr>
    </w:p>
    <w:p w14:paraId="662F5E17" w14:textId="77777777" w:rsidR="00AC0730" w:rsidRPr="001C0A6D" w:rsidRDefault="00AC0730" w:rsidP="00DE2948">
      <w:pPr>
        <w:spacing w:after="0" w:line="360" w:lineRule="auto"/>
        <w:ind w:firstLine="0"/>
      </w:pPr>
    </w:p>
    <w:p w14:paraId="42398AC5" w14:textId="77777777" w:rsidR="00AC0730" w:rsidRPr="001C0A6D" w:rsidRDefault="00AC0730" w:rsidP="00DE2948">
      <w:pPr>
        <w:spacing w:after="0" w:line="360" w:lineRule="auto"/>
        <w:ind w:firstLine="0"/>
      </w:pPr>
    </w:p>
    <w:p w14:paraId="348D8F6B" w14:textId="77777777" w:rsidR="00856733" w:rsidRPr="001C0A6D" w:rsidRDefault="00856733" w:rsidP="00DE2948">
      <w:pPr>
        <w:spacing w:after="0" w:line="360" w:lineRule="auto"/>
        <w:ind w:firstLine="0"/>
      </w:pPr>
    </w:p>
    <w:p w14:paraId="35C3CC45" w14:textId="7BB9EC96" w:rsidR="00834C15" w:rsidRPr="001C0A6D" w:rsidRDefault="00304E67" w:rsidP="00DE2948">
      <w:pPr>
        <w:tabs>
          <w:tab w:val="right" w:pos="9072"/>
        </w:tabs>
        <w:spacing w:before="480"/>
        <w:ind w:firstLine="0"/>
        <w:rPr>
          <w:b/>
          <w:sz w:val="32"/>
        </w:rPr>
      </w:pPr>
      <w:r w:rsidRPr="001C0A6D">
        <w:rPr>
          <w:b/>
          <w:sz w:val="32"/>
        </w:rPr>
        <w:t>ABSTRACT</w:t>
      </w:r>
    </w:p>
    <w:p w14:paraId="33804916" w14:textId="77777777" w:rsidR="00DE2948" w:rsidRPr="001C0A6D" w:rsidRDefault="00DE2948" w:rsidP="00DE2948">
      <w:pPr>
        <w:pStyle w:val="Normlnbezodsazen"/>
        <w:rPr>
          <w:color w:val="FF0000"/>
        </w:rPr>
      </w:pPr>
    </w:p>
    <w:p w14:paraId="15C15035" w14:textId="72EC61E8" w:rsidR="00726442" w:rsidRPr="001C0A6D" w:rsidRDefault="00726442" w:rsidP="00B52EFE">
      <w:pPr>
        <w:ind w:firstLine="0"/>
        <w:rPr>
          <w:w w:val="105"/>
        </w:rPr>
      </w:pPr>
      <w:r w:rsidRPr="001C0A6D">
        <w:rPr>
          <w:w w:val="105"/>
        </w:rPr>
        <w:t>Cybersecurity of healthcare facilities against attacks from patients</w:t>
      </w:r>
    </w:p>
    <w:p w14:paraId="7174E502" w14:textId="48843E09" w:rsidR="00223323" w:rsidRPr="001C0A6D" w:rsidRDefault="00223323" w:rsidP="00B52EFE">
      <w:pPr>
        <w:ind w:firstLine="0"/>
        <w:rPr>
          <w:w w:val="105"/>
        </w:rPr>
      </w:pPr>
      <w:r w:rsidRPr="001C0A6D">
        <w:rPr>
          <w:w w:val="105"/>
        </w:rPr>
        <w:t>One of the main goals of this thesis is to analyze every possible way to attack from patients and visitors in smaller hospital. Next goal is to find the appropriate precautions and implement security politics.</w:t>
      </w:r>
      <w:r w:rsidR="005127A1" w:rsidRPr="001C0A6D">
        <w:rPr>
          <w:w w:val="105"/>
        </w:rPr>
        <w:t xml:space="preserve"> With analysis of hospital informational system we can get all the accessible points to hospital network and safe. The another goal is to make clear output </w:t>
      </w:r>
      <w:r w:rsidR="00AA6E40" w:rsidRPr="001C0A6D">
        <w:rPr>
          <w:w w:val="105"/>
        </w:rPr>
        <w:t>of analysis and with security measures and tips on cyber security.</w:t>
      </w:r>
    </w:p>
    <w:p w14:paraId="2EC801CB" w14:textId="77777777" w:rsidR="00834C15" w:rsidRPr="001C0A6D" w:rsidRDefault="00304E67" w:rsidP="00856733">
      <w:pPr>
        <w:tabs>
          <w:tab w:val="right" w:pos="9072"/>
        </w:tabs>
        <w:spacing w:before="360"/>
        <w:ind w:firstLine="0"/>
        <w:rPr>
          <w:b/>
          <w:sz w:val="28"/>
        </w:rPr>
      </w:pPr>
      <w:r w:rsidRPr="001C0A6D">
        <w:rPr>
          <w:b/>
          <w:sz w:val="28"/>
        </w:rPr>
        <w:t>Keywords</w:t>
      </w:r>
    </w:p>
    <w:p w14:paraId="49F9885C" w14:textId="3A4E01F4" w:rsidR="00834C15" w:rsidRPr="001C0A6D" w:rsidRDefault="00AA6E40" w:rsidP="002A11FB">
      <w:pPr>
        <w:pStyle w:val="Normlnbezodsazen"/>
      </w:pPr>
      <w:r w:rsidRPr="001C0A6D">
        <w:t>Security of Hospital informational system, Cybersecurity</w:t>
      </w:r>
    </w:p>
    <w:p w14:paraId="04F1136F" w14:textId="77777777" w:rsidR="00834C15" w:rsidRPr="001C0A6D" w:rsidRDefault="00834C15" w:rsidP="00834C15">
      <w:pPr>
        <w:tabs>
          <w:tab w:val="right" w:pos="9072"/>
        </w:tabs>
        <w:rPr>
          <w:color w:val="FF0000"/>
        </w:rPr>
        <w:sectPr w:rsidR="00834C15" w:rsidRPr="001C0A6D"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noProof/>
          <w:sz w:val="24"/>
          <w:szCs w:val="22"/>
          <w:lang w:eastAsia="en-US"/>
        </w:rPr>
        <w:id w:val="1395233211"/>
        <w:docPartObj>
          <w:docPartGallery w:val="Table of Contents"/>
          <w:docPartUnique/>
        </w:docPartObj>
      </w:sdtPr>
      <w:sdtEndPr>
        <w:rPr>
          <w:b/>
          <w:bCs/>
        </w:rPr>
      </w:sdtEndPr>
      <w:sdtContent>
        <w:p w14:paraId="2F832CEB" w14:textId="77777777" w:rsidR="001C2B1E" w:rsidRPr="001C0A6D" w:rsidRDefault="001C2B1E" w:rsidP="00260AAE">
          <w:pPr>
            <w:pStyle w:val="TOCHeading"/>
            <w:spacing w:before="0" w:after="200" w:line="240" w:lineRule="auto"/>
            <w:rPr>
              <w:rFonts w:cs="Times New Roman"/>
              <w:b w:val="0"/>
              <w:color w:val="000000" w:themeColor="text1"/>
              <w:szCs w:val="40"/>
            </w:rPr>
          </w:pPr>
          <w:r w:rsidRPr="001C0A6D">
            <w:rPr>
              <w:rFonts w:cs="Times New Roman"/>
              <w:color w:val="000000" w:themeColor="text1"/>
              <w:szCs w:val="40"/>
            </w:rPr>
            <w:t>Obsah</w:t>
          </w:r>
        </w:p>
        <w:p w14:paraId="565EF18F" w14:textId="77777777" w:rsidR="00A4785C" w:rsidRPr="001C0A6D" w:rsidRDefault="00A3598A" w:rsidP="006C60EB">
          <w:pPr>
            <w:pStyle w:val="TOC1"/>
            <w:rPr>
              <w:rFonts w:asciiTheme="minorHAnsi" w:eastAsiaTheme="minorEastAsia" w:hAnsiTheme="minorHAnsi" w:cstheme="minorBidi"/>
              <w:color w:val="FF0000"/>
              <w:sz w:val="22"/>
              <w:lang w:eastAsia="cs-CZ"/>
            </w:rPr>
          </w:pPr>
          <w:r w:rsidRPr="001C0A6D">
            <w:rPr>
              <w:color w:val="FF0000"/>
            </w:rPr>
            <w:fldChar w:fldCharType="begin"/>
          </w:r>
          <w:r w:rsidR="001C2B1E" w:rsidRPr="001C0A6D">
            <w:rPr>
              <w:color w:val="FF0000"/>
            </w:rPr>
            <w:instrText xml:space="preserve"> TOC \o "1-3" \h \z \u </w:instrText>
          </w:r>
          <w:r w:rsidRPr="001C0A6D">
            <w:rPr>
              <w:color w:val="FF0000"/>
            </w:rPr>
            <w:fldChar w:fldCharType="separate"/>
          </w:r>
          <w:hyperlink w:anchor="_Toc476327912" w:history="1">
            <w:r w:rsidR="00A4785C" w:rsidRPr="001C0A6D">
              <w:rPr>
                <w:rStyle w:val="Hyperlink"/>
                <w:color w:val="auto"/>
              </w:rPr>
              <w:t>Seznam symbolů a zkratek</w:t>
            </w:r>
            <w:r w:rsidR="00A4785C" w:rsidRPr="001C0A6D">
              <w:rPr>
                <w:webHidden/>
              </w:rPr>
              <w:tab/>
            </w:r>
            <w:r w:rsidRPr="001C0A6D">
              <w:rPr>
                <w:webHidden/>
              </w:rPr>
              <w:fldChar w:fldCharType="begin"/>
            </w:r>
            <w:r w:rsidR="00A4785C" w:rsidRPr="001C0A6D">
              <w:rPr>
                <w:webHidden/>
              </w:rPr>
              <w:instrText xml:space="preserve"> PAGEREF _Toc476327912 \h </w:instrText>
            </w:r>
            <w:r w:rsidRPr="001C0A6D">
              <w:rPr>
                <w:webHidden/>
              </w:rPr>
            </w:r>
            <w:r w:rsidRPr="001C0A6D">
              <w:rPr>
                <w:webHidden/>
              </w:rPr>
              <w:fldChar w:fldCharType="separate"/>
            </w:r>
            <w:r w:rsidR="00A4785C" w:rsidRPr="001C0A6D">
              <w:rPr>
                <w:webHidden/>
              </w:rPr>
              <w:t>8</w:t>
            </w:r>
            <w:r w:rsidRPr="001C0A6D">
              <w:rPr>
                <w:webHidden/>
              </w:rPr>
              <w:fldChar w:fldCharType="end"/>
            </w:r>
          </w:hyperlink>
        </w:p>
        <w:p w14:paraId="1365F203" w14:textId="77777777" w:rsidR="00A4785C" w:rsidRPr="001C0A6D" w:rsidRDefault="00000000" w:rsidP="006C60EB">
          <w:pPr>
            <w:pStyle w:val="TOC1"/>
            <w:rPr>
              <w:rFonts w:asciiTheme="minorHAnsi" w:eastAsiaTheme="minorEastAsia" w:hAnsiTheme="minorHAnsi" w:cstheme="minorBidi"/>
              <w:sz w:val="22"/>
              <w:lang w:eastAsia="cs-CZ"/>
            </w:rPr>
          </w:pPr>
          <w:hyperlink w:anchor="_Toc476327913" w:history="1">
            <w:r w:rsidR="00A4785C" w:rsidRPr="001C0A6D">
              <w:rPr>
                <w:rStyle w:val="Hyperlink"/>
                <w:color w:val="auto"/>
              </w:rPr>
              <w:t>1</w:t>
            </w:r>
            <w:r w:rsidR="00A4785C" w:rsidRPr="001C0A6D">
              <w:rPr>
                <w:rFonts w:asciiTheme="minorHAnsi" w:eastAsiaTheme="minorEastAsia" w:hAnsiTheme="minorHAnsi" w:cstheme="minorBidi"/>
                <w:sz w:val="22"/>
                <w:lang w:eastAsia="cs-CZ"/>
              </w:rPr>
              <w:tab/>
            </w:r>
            <w:r w:rsidR="00A4785C" w:rsidRPr="001C0A6D">
              <w:rPr>
                <w:rStyle w:val="Hyperlink"/>
                <w:color w:val="auto"/>
              </w:rPr>
              <w:t>Úvod</w:t>
            </w:r>
            <w:r w:rsidR="00A4785C" w:rsidRPr="001C0A6D">
              <w:rPr>
                <w:webHidden/>
              </w:rPr>
              <w:tab/>
            </w:r>
            <w:r w:rsidR="00A3598A" w:rsidRPr="001C0A6D">
              <w:rPr>
                <w:webHidden/>
              </w:rPr>
              <w:fldChar w:fldCharType="begin"/>
            </w:r>
            <w:r w:rsidR="00A4785C" w:rsidRPr="001C0A6D">
              <w:rPr>
                <w:webHidden/>
              </w:rPr>
              <w:instrText xml:space="preserve"> PAGEREF _Toc476327913 \h </w:instrText>
            </w:r>
            <w:r w:rsidR="00A3598A" w:rsidRPr="001C0A6D">
              <w:rPr>
                <w:webHidden/>
              </w:rPr>
            </w:r>
            <w:r w:rsidR="00A3598A" w:rsidRPr="001C0A6D">
              <w:rPr>
                <w:webHidden/>
              </w:rPr>
              <w:fldChar w:fldCharType="separate"/>
            </w:r>
            <w:r w:rsidR="00A4785C" w:rsidRPr="001C0A6D">
              <w:rPr>
                <w:webHidden/>
              </w:rPr>
              <w:t>9</w:t>
            </w:r>
            <w:r w:rsidR="00A3598A" w:rsidRPr="001C0A6D">
              <w:rPr>
                <w:webHidden/>
              </w:rPr>
              <w:fldChar w:fldCharType="end"/>
            </w:r>
          </w:hyperlink>
        </w:p>
        <w:p w14:paraId="4902289E" w14:textId="77777777" w:rsidR="00A4785C" w:rsidRPr="001C0A6D" w:rsidRDefault="00000000">
          <w:pPr>
            <w:pStyle w:val="TOC2"/>
            <w:rPr>
              <w:rFonts w:asciiTheme="minorHAnsi" w:eastAsiaTheme="minorEastAsia" w:hAnsiTheme="minorHAnsi" w:cstheme="minorBidi"/>
              <w:noProof/>
              <w:sz w:val="22"/>
              <w:lang w:eastAsia="cs-CZ"/>
            </w:rPr>
          </w:pPr>
          <w:hyperlink w:anchor="_Toc476327914" w:history="1">
            <w:r w:rsidR="00A4785C" w:rsidRPr="001C0A6D">
              <w:rPr>
                <w:rStyle w:val="Hyperlink"/>
                <w:noProof/>
                <w:color w:val="auto"/>
              </w:rPr>
              <w:t>1.1</w:t>
            </w:r>
            <w:r w:rsidR="00A4785C" w:rsidRPr="001C0A6D">
              <w:rPr>
                <w:rFonts w:asciiTheme="minorHAnsi" w:eastAsiaTheme="minorEastAsia" w:hAnsiTheme="minorHAnsi" w:cstheme="minorBidi"/>
                <w:noProof/>
                <w:sz w:val="22"/>
                <w:lang w:eastAsia="cs-CZ"/>
              </w:rPr>
              <w:tab/>
            </w:r>
            <w:r w:rsidR="00A4785C" w:rsidRPr="001C0A6D">
              <w:rPr>
                <w:rStyle w:val="Hyperlink"/>
                <w:noProof/>
                <w:color w:val="auto"/>
              </w:rPr>
              <w:t>Přehled současného stavu</w:t>
            </w:r>
            <w:r w:rsidR="00A4785C" w:rsidRPr="001C0A6D">
              <w:rPr>
                <w:noProof/>
                <w:webHidden/>
              </w:rPr>
              <w:tab/>
            </w:r>
            <w:r w:rsidR="00A3598A" w:rsidRPr="001C0A6D">
              <w:rPr>
                <w:noProof/>
                <w:webHidden/>
              </w:rPr>
              <w:fldChar w:fldCharType="begin"/>
            </w:r>
            <w:r w:rsidR="00A4785C" w:rsidRPr="001C0A6D">
              <w:rPr>
                <w:noProof/>
                <w:webHidden/>
              </w:rPr>
              <w:instrText xml:space="preserve"> PAGEREF _Toc476327914 \h </w:instrText>
            </w:r>
            <w:r w:rsidR="00A3598A" w:rsidRPr="001C0A6D">
              <w:rPr>
                <w:noProof/>
                <w:webHidden/>
              </w:rPr>
            </w:r>
            <w:r w:rsidR="00A3598A" w:rsidRPr="001C0A6D">
              <w:rPr>
                <w:noProof/>
                <w:webHidden/>
              </w:rPr>
              <w:fldChar w:fldCharType="separate"/>
            </w:r>
            <w:r w:rsidR="00A4785C" w:rsidRPr="001C0A6D">
              <w:rPr>
                <w:noProof/>
                <w:webHidden/>
              </w:rPr>
              <w:t>9</w:t>
            </w:r>
            <w:r w:rsidR="00A3598A" w:rsidRPr="001C0A6D">
              <w:rPr>
                <w:noProof/>
                <w:webHidden/>
              </w:rPr>
              <w:fldChar w:fldCharType="end"/>
            </w:r>
          </w:hyperlink>
        </w:p>
        <w:p w14:paraId="72DD12D5" w14:textId="77777777" w:rsidR="00A4785C" w:rsidRPr="001C0A6D" w:rsidRDefault="00000000">
          <w:pPr>
            <w:pStyle w:val="TOC2"/>
            <w:rPr>
              <w:rFonts w:asciiTheme="minorHAnsi" w:eastAsiaTheme="minorEastAsia" w:hAnsiTheme="minorHAnsi" w:cstheme="minorBidi"/>
              <w:noProof/>
              <w:sz w:val="22"/>
              <w:lang w:eastAsia="cs-CZ"/>
            </w:rPr>
          </w:pPr>
          <w:hyperlink w:anchor="_Toc476327915" w:history="1">
            <w:r w:rsidR="00A4785C" w:rsidRPr="001C0A6D">
              <w:rPr>
                <w:rStyle w:val="Hyperlink"/>
                <w:noProof/>
                <w:color w:val="auto"/>
              </w:rPr>
              <w:t>1.2</w:t>
            </w:r>
            <w:r w:rsidR="00A4785C" w:rsidRPr="001C0A6D">
              <w:rPr>
                <w:rFonts w:asciiTheme="minorHAnsi" w:eastAsiaTheme="minorEastAsia" w:hAnsiTheme="minorHAnsi" w:cstheme="minorBidi"/>
                <w:noProof/>
                <w:sz w:val="22"/>
                <w:lang w:eastAsia="cs-CZ"/>
              </w:rPr>
              <w:tab/>
            </w:r>
            <w:r w:rsidR="00A4785C" w:rsidRPr="001C0A6D">
              <w:rPr>
                <w:rStyle w:val="Hyperlink"/>
                <w:noProof/>
                <w:color w:val="auto"/>
              </w:rPr>
              <w:t>Cíle práce</w:t>
            </w:r>
            <w:r w:rsidR="00A4785C" w:rsidRPr="001C0A6D">
              <w:rPr>
                <w:noProof/>
                <w:webHidden/>
              </w:rPr>
              <w:tab/>
            </w:r>
            <w:r w:rsidR="00A3598A" w:rsidRPr="001C0A6D">
              <w:rPr>
                <w:noProof/>
                <w:webHidden/>
              </w:rPr>
              <w:fldChar w:fldCharType="begin"/>
            </w:r>
            <w:r w:rsidR="00A4785C" w:rsidRPr="001C0A6D">
              <w:rPr>
                <w:noProof/>
                <w:webHidden/>
              </w:rPr>
              <w:instrText xml:space="preserve"> PAGEREF _Toc476327915 \h </w:instrText>
            </w:r>
            <w:r w:rsidR="00A3598A" w:rsidRPr="001C0A6D">
              <w:rPr>
                <w:noProof/>
                <w:webHidden/>
              </w:rPr>
            </w:r>
            <w:r w:rsidR="00A3598A" w:rsidRPr="001C0A6D">
              <w:rPr>
                <w:noProof/>
                <w:webHidden/>
              </w:rPr>
              <w:fldChar w:fldCharType="separate"/>
            </w:r>
            <w:r w:rsidR="00A4785C" w:rsidRPr="001C0A6D">
              <w:rPr>
                <w:noProof/>
                <w:webHidden/>
              </w:rPr>
              <w:t>9</w:t>
            </w:r>
            <w:r w:rsidR="00A3598A" w:rsidRPr="001C0A6D">
              <w:rPr>
                <w:noProof/>
                <w:webHidden/>
              </w:rPr>
              <w:fldChar w:fldCharType="end"/>
            </w:r>
          </w:hyperlink>
        </w:p>
        <w:p w14:paraId="765C67AB" w14:textId="2B372533" w:rsidR="00A4785C" w:rsidRPr="001C0A6D" w:rsidRDefault="00000000" w:rsidP="006C60EB">
          <w:pPr>
            <w:pStyle w:val="TOC1"/>
          </w:pPr>
          <w:hyperlink w:anchor="_Toc476327917" w:history="1">
            <w:r w:rsidR="00A4785C" w:rsidRPr="001C0A6D">
              <w:rPr>
                <w:rStyle w:val="Hyperlink"/>
                <w:color w:val="auto"/>
              </w:rPr>
              <w:t>2</w:t>
            </w:r>
            <w:r w:rsidR="00A4785C" w:rsidRPr="001C0A6D">
              <w:rPr>
                <w:rFonts w:asciiTheme="minorHAnsi" w:eastAsiaTheme="minorEastAsia" w:hAnsiTheme="minorHAnsi" w:cstheme="minorBidi"/>
                <w:sz w:val="22"/>
                <w:lang w:eastAsia="cs-CZ"/>
              </w:rPr>
              <w:tab/>
            </w:r>
            <w:r w:rsidR="00A4785C" w:rsidRPr="001C0A6D">
              <w:rPr>
                <w:rStyle w:val="Hyperlink"/>
                <w:color w:val="auto"/>
              </w:rPr>
              <w:t>Metody</w:t>
            </w:r>
            <w:r w:rsidR="00A4785C" w:rsidRPr="001C0A6D">
              <w:rPr>
                <w:webHidden/>
              </w:rPr>
              <w:tab/>
            </w:r>
            <w:r w:rsidR="00A3598A" w:rsidRPr="001C0A6D">
              <w:rPr>
                <w:webHidden/>
              </w:rPr>
              <w:fldChar w:fldCharType="begin"/>
            </w:r>
            <w:r w:rsidR="00A4785C" w:rsidRPr="001C0A6D">
              <w:rPr>
                <w:webHidden/>
              </w:rPr>
              <w:instrText xml:space="preserve"> PAGEREF _Toc476327917 \h </w:instrText>
            </w:r>
            <w:r w:rsidR="00A3598A" w:rsidRPr="001C0A6D">
              <w:rPr>
                <w:webHidden/>
              </w:rPr>
            </w:r>
            <w:r w:rsidR="00A3598A" w:rsidRPr="001C0A6D">
              <w:rPr>
                <w:webHidden/>
              </w:rPr>
              <w:fldChar w:fldCharType="separate"/>
            </w:r>
            <w:r w:rsidR="00A4785C" w:rsidRPr="001C0A6D">
              <w:rPr>
                <w:webHidden/>
              </w:rPr>
              <w:t>10</w:t>
            </w:r>
            <w:r w:rsidR="00A3598A" w:rsidRPr="001C0A6D">
              <w:rPr>
                <w:webHidden/>
              </w:rPr>
              <w:fldChar w:fldCharType="end"/>
            </w:r>
          </w:hyperlink>
        </w:p>
        <w:p w14:paraId="7D9AE985" w14:textId="19DD4238" w:rsidR="00654D78" w:rsidRPr="001C0A6D" w:rsidRDefault="00654D78" w:rsidP="00654D78">
          <w:r w:rsidRPr="001C0A6D">
            <w:t>2.1</w:t>
          </w:r>
          <w:r w:rsidR="0050396F" w:rsidRPr="001C0A6D">
            <w:t xml:space="preserve">     Analýza rizik</w:t>
          </w:r>
          <w:r w:rsidR="003414E2" w:rsidRPr="001C0A6D">
            <w:t>…………………………………………………………………1</w:t>
          </w:r>
          <w:r w:rsidR="001F3EB0" w:rsidRPr="001C0A6D">
            <w:t>0</w:t>
          </w:r>
        </w:p>
        <w:p w14:paraId="16049E09" w14:textId="7A4DAFF9" w:rsidR="00A711ED" w:rsidRPr="001C0A6D" w:rsidRDefault="00A711ED" w:rsidP="00654D78">
          <w:r w:rsidRPr="001C0A6D">
            <w:t>2.2    Potenciální hrozby............................................................................................1</w:t>
          </w:r>
          <w:r w:rsidR="001F3EB0" w:rsidRPr="001C0A6D">
            <w:t>1</w:t>
          </w:r>
        </w:p>
        <w:p w14:paraId="5201F944" w14:textId="61CDA2B8" w:rsidR="00A4785C" w:rsidRPr="001C0A6D" w:rsidRDefault="00000000" w:rsidP="006C60EB">
          <w:pPr>
            <w:pStyle w:val="TOC1"/>
            <w:rPr>
              <w:rFonts w:asciiTheme="minorHAnsi" w:eastAsiaTheme="minorEastAsia" w:hAnsiTheme="minorHAnsi" w:cstheme="minorBidi"/>
              <w:sz w:val="22"/>
              <w:lang w:eastAsia="cs-CZ"/>
            </w:rPr>
          </w:pPr>
          <w:hyperlink w:anchor="_Toc476327918" w:history="1">
            <w:r w:rsidR="00A4785C" w:rsidRPr="001C0A6D">
              <w:rPr>
                <w:rStyle w:val="Hyperlink"/>
                <w:color w:val="000000" w:themeColor="text1"/>
              </w:rPr>
              <w:t>3</w:t>
            </w:r>
            <w:r w:rsidR="00A4785C" w:rsidRPr="001C0A6D">
              <w:rPr>
                <w:rFonts w:asciiTheme="minorHAnsi" w:eastAsiaTheme="minorEastAsia" w:hAnsiTheme="minorHAnsi" w:cstheme="minorBidi"/>
                <w:color w:val="000000" w:themeColor="text1"/>
                <w:sz w:val="22"/>
                <w:lang w:eastAsia="cs-CZ"/>
              </w:rPr>
              <w:tab/>
            </w:r>
            <w:r w:rsidR="00A4785C" w:rsidRPr="001C0A6D">
              <w:rPr>
                <w:rStyle w:val="Hyperlink"/>
                <w:color w:val="000000" w:themeColor="text1"/>
              </w:rPr>
              <w:t>Výsledky</w:t>
            </w:r>
            <w:r w:rsidR="00A4785C" w:rsidRPr="001C0A6D">
              <w:rPr>
                <w:webHidden/>
              </w:rPr>
              <w:tab/>
            </w:r>
            <w:r w:rsidR="00A3598A" w:rsidRPr="001C0A6D">
              <w:rPr>
                <w:webHidden/>
              </w:rPr>
              <w:fldChar w:fldCharType="begin"/>
            </w:r>
            <w:r w:rsidR="00A4785C" w:rsidRPr="001C0A6D">
              <w:rPr>
                <w:webHidden/>
              </w:rPr>
              <w:instrText xml:space="preserve"> PAGEREF _Toc476327918 \h </w:instrText>
            </w:r>
            <w:r w:rsidR="00A3598A" w:rsidRPr="001C0A6D">
              <w:rPr>
                <w:webHidden/>
              </w:rPr>
            </w:r>
            <w:r w:rsidR="00A3598A" w:rsidRPr="001C0A6D">
              <w:rPr>
                <w:webHidden/>
              </w:rPr>
              <w:fldChar w:fldCharType="separate"/>
            </w:r>
            <w:r w:rsidR="00A4785C" w:rsidRPr="001C0A6D">
              <w:rPr>
                <w:webHidden/>
              </w:rPr>
              <w:t>1</w:t>
            </w:r>
            <w:r w:rsidR="00A3598A" w:rsidRPr="001C0A6D">
              <w:rPr>
                <w:webHidden/>
              </w:rPr>
              <w:fldChar w:fldCharType="end"/>
            </w:r>
          </w:hyperlink>
          <w:r w:rsidR="001F3EB0" w:rsidRPr="001C0A6D">
            <w:t>3</w:t>
          </w:r>
        </w:p>
        <w:p w14:paraId="30C48025" w14:textId="7339EA3E" w:rsidR="00A4785C" w:rsidRPr="001C0A6D" w:rsidRDefault="00000000" w:rsidP="006C60EB">
          <w:pPr>
            <w:pStyle w:val="TOC1"/>
            <w:rPr>
              <w:rFonts w:asciiTheme="minorHAnsi" w:eastAsiaTheme="minorEastAsia" w:hAnsiTheme="minorHAnsi" w:cstheme="minorBidi"/>
              <w:sz w:val="22"/>
              <w:lang w:eastAsia="cs-CZ"/>
            </w:rPr>
          </w:pPr>
          <w:hyperlink w:anchor="_Toc476327919" w:history="1">
            <w:r w:rsidR="00A4785C" w:rsidRPr="001C0A6D">
              <w:rPr>
                <w:rStyle w:val="Hyperlink"/>
                <w:color w:val="000000" w:themeColor="text1"/>
              </w:rPr>
              <w:t>4</w:t>
            </w:r>
            <w:r w:rsidR="00A4785C" w:rsidRPr="001C0A6D">
              <w:rPr>
                <w:rFonts w:asciiTheme="minorHAnsi" w:eastAsiaTheme="minorEastAsia" w:hAnsiTheme="minorHAnsi" w:cstheme="minorBidi"/>
                <w:color w:val="000000" w:themeColor="text1"/>
                <w:sz w:val="22"/>
                <w:lang w:eastAsia="cs-CZ"/>
              </w:rPr>
              <w:tab/>
            </w:r>
            <w:r w:rsidR="00A4785C" w:rsidRPr="001C0A6D">
              <w:rPr>
                <w:rStyle w:val="Hyperlink"/>
                <w:color w:val="000000" w:themeColor="text1"/>
              </w:rPr>
              <w:t>Diskuse</w:t>
            </w:r>
            <w:r w:rsidR="00A4785C" w:rsidRPr="001C0A6D">
              <w:rPr>
                <w:webHidden/>
              </w:rPr>
              <w:tab/>
            </w:r>
            <w:r w:rsidR="00A3598A" w:rsidRPr="001C0A6D">
              <w:rPr>
                <w:webHidden/>
              </w:rPr>
              <w:fldChar w:fldCharType="begin"/>
            </w:r>
            <w:r w:rsidR="00A4785C" w:rsidRPr="001C0A6D">
              <w:rPr>
                <w:webHidden/>
              </w:rPr>
              <w:instrText xml:space="preserve"> PAGEREF _Toc476327919 \h </w:instrText>
            </w:r>
            <w:r w:rsidR="00A3598A" w:rsidRPr="001C0A6D">
              <w:rPr>
                <w:webHidden/>
              </w:rPr>
            </w:r>
            <w:r w:rsidR="00A3598A" w:rsidRPr="001C0A6D">
              <w:rPr>
                <w:webHidden/>
              </w:rPr>
              <w:fldChar w:fldCharType="separate"/>
            </w:r>
            <w:r w:rsidR="00A4785C" w:rsidRPr="001C0A6D">
              <w:rPr>
                <w:webHidden/>
              </w:rPr>
              <w:t>1</w:t>
            </w:r>
            <w:r w:rsidR="00A3598A" w:rsidRPr="001C0A6D">
              <w:rPr>
                <w:webHidden/>
              </w:rPr>
              <w:fldChar w:fldCharType="end"/>
            </w:r>
          </w:hyperlink>
          <w:r w:rsidR="001F3EB0" w:rsidRPr="001C0A6D">
            <w:t>4</w:t>
          </w:r>
        </w:p>
        <w:p w14:paraId="7D74C821" w14:textId="0EC0AC9E" w:rsidR="00A4785C" w:rsidRPr="001C0A6D" w:rsidRDefault="00000000" w:rsidP="006C60EB">
          <w:pPr>
            <w:pStyle w:val="TOC1"/>
            <w:rPr>
              <w:rFonts w:asciiTheme="minorHAnsi" w:eastAsiaTheme="minorEastAsia" w:hAnsiTheme="minorHAnsi" w:cstheme="minorBidi"/>
              <w:sz w:val="22"/>
              <w:lang w:eastAsia="cs-CZ"/>
            </w:rPr>
          </w:pPr>
          <w:hyperlink w:anchor="_Toc476327920" w:history="1">
            <w:r w:rsidR="00A4785C" w:rsidRPr="001C0A6D">
              <w:rPr>
                <w:rStyle w:val="Hyperlink"/>
                <w:color w:val="000000" w:themeColor="text1"/>
              </w:rPr>
              <w:t>5</w:t>
            </w:r>
            <w:r w:rsidR="00A4785C" w:rsidRPr="001C0A6D">
              <w:rPr>
                <w:rFonts w:asciiTheme="minorHAnsi" w:eastAsiaTheme="minorEastAsia" w:hAnsiTheme="minorHAnsi" w:cstheme="minorBidi"/>
                <w:color w:val="000000" w:themeColor="text1"/>
                <w:sz w:val="22"/>
                <w:lang w:eastAsia="cs-CZ"/>
              </w:rPr>
              <w:tab/>
            </w:r>
            <w:r w:rsidR="00A4785C" w:rsidRPr="001C0A6D">
              <w:rPr>
                <w:rStyle w:val="Hyperlink"/>
                <w:color w:val="000000" w:themeColor="text1"/>
              </w:rPr>
              <w:t>Závěr</w:t>
            </w:r>
            <w:r w:rsidR="00A4785C" w:rsidRPr="001C0A6D">
              <w:rPr>
                <w:webHidden/>
              </w:rPr>
              <w:tab/>
            </w:r>
            <w:r w:rsidR="00A3598A" w:rsidRPr="001C0A6D">
              <w:rPr>
                <w:webHidden/>
              </w:rPr>
              <w:fldChar w:fldCharType="begin"/>
            </w:r>
            <w:r w:rsidR="00A4785C" w:rsidRPr="001C0A6D">
              <w:rPr>
                <w:webHidden/>
              </w:rPr>
              <w:instrText xml:space="preserve"> PAGEREF _Toc476327920 \h </w:instrText>
            </w:r>
            <w:r w:rsidR="00A3598A" w:rsidRPr="001C0A6D">
              <w:rPr>
                <w:webHidden/>
              </w:rPr>
            </w:r>
            <w:r w:rsidR="00A3598A" w:rsidRPr="001C0A6D">
              <w:rPr>
                <w:webHidden/>
              </w:rPr>
              <w:fldChar w:fldCharType="separate"/>
            </w:r>
            <w:r w:rsidR="00A4785C" w:rsidRPr="001C0A6D">
              <w:rPr>
                <w:webHidden/>
              </w:rPr>
              <w:t>1</w:t>
            </w:r>
            <w:r w:rsidR="00A3598A" w:rsidRPr="001C0A6D">
              <w:rPr>
                <w:webHidden/>
              </w:rPr>
              <w:fldChar w:fldCharType="end"/>
            </w:r>
          </w:hyperlink>
          <w:r w:rsidR="001F3EB0" w:rsidRPr="001C0A6D">
            <w:t>5</w:t>
          </w:r>
        </w:p>
        <w:p w14:paraId="042E9F24" w14:textId="06DCA40F" w:rsidR="00A4785C" w:rsidRPr="001C0A6D" w:rsidRDefault="00000000" w:rsidP="006C60EB">
          <w:pPr>
            <w:pStyle w:val="TOC1"/>
            <w:rPr>
              <w:rFonts w:asciiTheme="minorHAnsi" w:eastAsiaTheme="minorEastAsia" w:hAnsiTheme="minorHAnsi" w:cstheme="minorBidi"/>
              <w:sz w:val="22"/>
              <w:lang w:eastAsia="cs-CZ"/>
            </w:rPr>
          </w:pPr>
          <w:hyperlink w:anchor="_Toc476327921" w:history="1">
            <w:r w:rsidR="00A4785C" w:rsidRPr="001C0A6D">
              <w:rPr>
                <w:rStyle w:val="Hyperlink"/>
                <w:color w:val="000000" w:themeColor="text1"/>
              </w:rPr>
              <w:t>Seznam použité literatury</w:t>
            </w:r>
            <w:r w:rsidR="00A4785C" w:rsidRPr="001C0A6D">
              <w:rPr>
                <w:webHidden/>
              </w:rPr>
              <w:tab/>
            </w:r>
            <w:r w:rsidR="00A3598A" w:rsidRPr="001C0A6D">
              <w:rPr>
                <w:webHidden/>
              </w:rPr>
              <w:fldChar w:fldCharType="begin"/>
            </w:r>
            <w:r w:rsidR="00A4785C" w:rsidRPr="001C0A6D">
              <w:rPr>
                <w:webHidden/>
              </w:rPr>
              <w:instrText xml:space="preserve"> PAGEREF _Toc476327921 \h </w:instrText>
            </w:r>
            <w:r w:rsidR="00A3598A" w:rsidRPr="001C0A6D">
              <w:rPr>
                <w:webHidden/>
              </w:rPr>
            </w:r>
            <w:r w:rsidR="00A3598A" w:rsidRPr="001C0A6D">
              <w:rPr>
                <w:webHidden/>
              </w:rPr>
              <w:fldChar w:fldCharType="separate"/>
            </w:r>
            <w:r w:rsidR="00A4785C" w:rsidRPr="001C0A6D">
              <w:rPr>
                <w:webHidden/>
              </w:rPr>
              <w:t>1</w:t>
            </w:r>
            <w:r w:rsidR="00A3598A" w:rsidRPr="001C0A6D">
              <w:rPr>
                <w:webHidden/>
              </w:rPr>
              <w:fldChar w:fldCharType="end"/>
            </w:r>
          </w:hyperlink>
          <w:r w:rsidR="001F3EB0" w:rsidRPr="001C0A6D">
            <w:t>6</w:t>
          </w:r>
        </w:p>
        <w:p w14:paraId="0B9BD304" w14:textId="7E8C8013" w:rsidR="00A4785C" w:rsidRPr="001C0A6D" w:rsidRDefault="00A4785C" w:rsidP="006C60EB">
          <w:pPr>
            <w:pStyle w:val="TOC1"/>
            <w:rPr>
              <w:rFonts w:asciiTheme="minorHAnsi" w:eastAsiaTheme="minorEastAsia" w:hAnsiTheme="minorHAnsi" w:cstheme="minorBidi"/>
              <w:sz w:val="22"/>
              <w:lang w:eastAsia="cs-CZ"/>
            </w:rPr>
          </w:pPr>
        </w:p>
        <w:p w14:paraId="650BA781" w14:textId="0E1B859C" w:rsidR="001C2B1E" w:rsidRPr="001C0A6D" w:rsidRDefault="00A3598A" w:rsidP="005427A6">
          <w:pPr>
            <w:pStyle w:val="TOC1"/>
            <w:rPr>
              <w:rFonts w:asciiTheme="minorHAnsi" w:eastAsiaTheme="minorEastAsia" w:hAnsiTheme="minorHAnsi" w:cstheme="minorBidi"/>
              <w:sz w:val="22"/>
              <w:lang w:eastAsia="cs-CZ"/>
            </w:rPr>
          </w:pPr>
          <w:r w:rsidRPr="001C0A6D">
            <w:rPr>
              <w:b w:val="0"/>
              <w:bCs/>
              <w:color w:val="FF0000"/>
            </w:rPr>
            <w:fldChar w:fldCharType="end"/>
          </w:r>
        </w:p>
      </w:sdtContent>
    </w:sdt>
    <w:p w14:paraId="0B25FDF9" w14:textId="77777777" w:rsidR="00205843" w:rsidRPr="001C0A6D" w:rsidRDefault="00205843" w:rsidP="00260AAE">
      <w:pPr>
        <w:tabs>
          <w:tab w:val="right" w:pos="9072"/>
        </w:tabs>
        <w:spacing w:after="0" w:line="360" w:lineRule="auto"/>
        <w:contextualSpacing/>
        <w:rPr>
          <w:szCs w:val="24"/>
        </w:rPr>
      </w:pPr>
    </w:p>
    <w:p w14:paraId="76B29248" w14:textId="77777777" w:rsidR="00205843" w:rsidRPr="001C0A6D" w:rsidRDefault="00205843" w:rsidP="00780FCA">
      <w:pPr>
        <w:ind w:firstLine="0"/>
        <w:rPr>
          <w:b/>
          <w:sz w:val="28"/>
          <w:szCs w:val="28"/>
        </w:rPr>
        <w:sectPr w:rsidR="00205843" w:rsidRPr="001C0A6D"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1C0A6D" w:rsidRDefault="00205843" w:rsidP="00CA0FA6">
      <w:pPr>
        <w:pStyle w:val="Heading1"/>
        <w:numPr>
          <w:ilvl w:val="0"/>
          <w:numId w:val="0"/>
        </w:numPr>
      </w:pPr>
      <w:bookmarkStart w:id="2" w:name="_Toc350012458"/>
      <w:bookmarkStart w:id="3" w:name="_Toc386301756"/>
      <w:bookmarkStart w:id="4" w:name="_Toc476327912"/>
      <w:r w:rsidRPr="001C0A6D">
        <w:lastRenderedPageBreak/>
        <w:t>S</w:t>
      </w:r>
      <w:bookmarkEnd w:id="2"/>
      <w:r w:rsidRPr="001C0A6D">
        <w:t xml:space="preserve">eznam </w:t>
      </w:r>
      <w:r w:rsidR="00854146" w:rsidRPr="001C0A6D">
        <w:t>symbolů a zkratek</w:t>
      </w:r>
      <w:bookmarkEnd w:id="3"/>
      <w:bookmarkEnd w:id="4"/>
    </w:p>
    <w:p w14:paraId="5B54D032" w14:textId="42A1A735" w:rsidR="0087518F" w:rsidRPr="001C0A6D" w:rsidRDefault="0087518F" w:rsidP="006927CD">
      <w:pPr>
        <w:pStyle w:val="Normlnbezodsazen"/>
      </w:pPr>
    </w:p>
    <w:p w14:paraId="5FC4054C" w14:textId="77777777" w:rsidR="0087518F" w:rsidRPr="001C0A6D" w:rsidRDefault="0087518F" w:rsidP="00806056">
      <w:pPr>
        <w:pStyle w:val="Heading4"/>
      </w:pPr>
      <w:r w:rsidRPr="001C0A6D">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1C0A6D" w14:paraId="10A30AE8" w14:textId="77777777" w:rsidTr="0063208F">
        <w:tc>
          <w:tcPr>
            <w:tcW w:w="1559" w:type="dxa"/>
            <w:tcBorders>
              <w:top w:val="single" w:sz="12" w:space="0" w:color="auto"/>
              <w:bottom w:val="single" w:sz="12" w:space="0" w:color="auto"/>
            </w:tcBorders>
          </w:tcPr>
          <w:p w14:paraId="7E0C2D77" w14:textId="77777777" w:rsidR="0087518F" w:rsidRPr="001C0A6D" w:rsidRDefault="0087518F" w:rsidP="00111603">
            <w:pPr>
              <w:pStyle w:val="Tabulka"/>
              <w:jc w:val="left"/>
            </w:pPr>
            <w:r w:rsidRPr="001C0A6D">
              <w:t>Zkratka</w:t>
            </w:r>
          </w:p>
        </w:tc>
        <w:tc>
          <w:tcPr>
            <w:tcW w:w="7085" w:type="dxa"/>
            <w:tcBorders>
              <w:top w:val="single" w:sz="12" w:space="0" w:color="auto"/>
              <w:bottom w:val="single" w:sz="12" w:space="0" w:color="auto"/>
            </w:tcBorders>
          </w:tcPr>
          <w:p w14:paraId="34392DE9" w14:textId="77777777" w:rsidR="0087518F" w:rsidRPr="001C0A6D" w:rsidRDefault="0087518F" w:rsidP="00111603">
            <w:pPr>
              <w:pStyle w:val="Tabulka"/>
              <w:jc w:val="left"/>
            </w:pPr>
            <w:r w:rsidRPr="001C0A6D">
              <w:t>Význam</w:t>
            </w:r>
          </w:p>
        </w:tc>
      </w:tr>
      <w:tr w:rsidR="0087518F" w:rsidRPr="001C0A6D" w14:paraId="03ABFCBD" w14:textId="77777777" w:rsidTr="0063208F">
        <w:tc>
          <w:tcPr>
            <w:tcW w:w="1559" w:type="dxa"/>
            <w:tcBorders>
              <w:top w:val="single" w:sz="12" w:space="0" w:color="auto"/>
            </w:tcBorders>
          </w:tcPr>
          <w:p w14:paraId="59E60FCA" w14:textId="2BE300FB" w:rsidR="0087518F" w:rsidRPr="001C0A6D" w:rsidRDefault="00731E6E" w:rsidP="00111603">
            <w:pPr>
              <w:pStyle w:val="Tabulka"/>
              <w:jc w:val="left"/>
              <w:rPr>
                <w:color w:val="FF0000"/>
              </w:rPr>
            </w:pPr>
            <w:r w:rsidRPr="001C0A6D">
              <w:t>MITM</w:t>
            </w:r>
          </w:p>
        </w:tc>
        <w:tc>
          <w:tcPr>
            <w:tcW w:w="7085" w:type="dxa"/>
            <w:tcBorders>
              <w:top w:val="single" w:sz="12" w:space="0" w:color="auto"/>
            </w:tcBorders>
          </w:tcPr>
          <w:p w14:paraId="69F8AA59" w14:textId="0DFA556B" w:rsidR="0087518F" w:rsidRPr="001C0A6D" w:rsidRDefault="00731E6E" w:rsidP="00111603">
            <w:pPr>
              <w:pStyle w:val="Tabulka"/>
              <w:jc w:val="left"/>
              <w:rPr>
                <w:color w:val="FF0000"/>
              </w:rPr>
            </w:pPr>
            <w:r w:rsidRPr="001C0A6D">
              <w:t xml:space="preserve">Man In The Middle ( Označení útočníka mezi </w:t>
            </w:r>
            <w:r w:rsidR="00533CFF" w:rsidRPr="001C0A6D">
              <w:t xml:space="preserve">dvěmi </w:t>
            </w:r>
            <w:r w:rsidRPr="001C0A6D">
              <w:t xml:space="preserve">zařízeními) </w:t>
            </w:r>
          </w:p>
        </w:tc>
      </w:tr>
      <w:tr w:rsidR="0087518F" w:rsidRPr="001C0A6D" w14:paraId="39078333" w14:textId="77777777" w:rsidTr="00304BA4">
        <w:tc>
          <w:tcPr>
            <w:tcW w:w="1559" w:type="dxa"/>
            <w:tcBorders>
              <w:bottom w:val="single" w:sz="12" w:space="0" w:color="auto"/>
            </w:tcBorders>
          </w:tcPr>
          <w:p w14:paraId="55B64077" w14:textId="77777777" w:rsidR="00DD76D0" w:rsidRPr="001C0A6D" w:rsidRDefault="00133135" w:rsidP="00DD76D0">
            <w:pPr>
              <w:ind w:firstLine="0"/>
            </w:pPr>
            <w:r w:rsidRPr="001C0A6D">
              <w:t>NÚKIB</w:t>
            </w:r>
          </w:p>
          <w:p w14:paraId="780BA16B" w14:textId="1BF79DAE" w:rsidR="00EC2267" w:rsidRPr="001C0A6D" w:rsidRDefault="00EC2267" w:rsidP="00DD76D0">
            <w:pPr>
              <w:ind w:firstLine="0"/>
            </w:pPr>
            <w:r w:rsidRPr="001C0A6D">
              <w:t>IS</w:t>
            </w:r>
          </w:p>
        </w:tc>
        <w:tc>
          <w:tcPr>
            <w:tcW w:w="7085" w:type="dxa"/>
            <w:tcBorders>
              <w:bottom w:val="single" w:sz="12" w:space="0" w:color="auto"/>
            </w:tcBorders>
          </w:tcPr>
          <w:p w14:paraId="23054CD1" w14:textId="77777777" w:rsidR="00DD76D0" w:rsidRPr="001C0A6D" w:rsidRDefault="00133135" w:rsidP="00DD76D0">
            <w:pPr>
              <w:ind w:firstLine="0"/>
            </w:pPr>
            <w:r w:rsidRPr="001C0A6D">
              <w:t>Národní Úřad pro Kybernetickou a Informační Bezpečnost</w:t>
            </w:r>
          </w:p>
          <w:p w14:paraId="713C8000" w14:textId="2A1AC889" w:rsidR="00EC2267" w:rsidRPr="001C0A6D" w:rsidRDefault="00EC2267" w:rsidP="00DD76D0">
            <w:pPr>
              <w:ind w:firstLine="0"/>
            </w:pPr>
            <w:r w:rsidRPr="001C0A6D">
              <w:t>Informační Systém</w:t>
            </w:r>
          </w:p>
        </w:tc>
      </w:tr>
    </w:tbl>
    <w:p w14:paraId="70411776" w14:textId="77777777" w:rsidR="005B115B" w:rsidRPr="001C0A6D" w:rsidRDefault="005B115B" w:rsidP="00535B82">
      <w:pPr>
        <w:spacing w:after="0" w:line="360" w:lineRule="auto"/>
        <w:jc w:val="left"/>
        <w:rPr>
          <w:b/>
          <w:sz w:val="28"/>
          <w:szCs w:val="28"/>
        </w:rPr>
        <w:sectPr w:rsidR="005B115B" w:rsidRPr="001C0A6D"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1C0A6D" w:rsidRDefault="00205843" w:rsidP="00535B82">
      <w:pPr>
        <w:pStyle w:val="Heading1"/>
      </w:pPr>
      <w:bookmarkStart w:id="5" w:name="_Toc350012459"/>
      <w:bookmarkStart w:id="6" w:name="_Toc386301757"/>
      <w:bookmarkStart w:id="7" w:name="_Toc476327913"/>
      <w:r w:rsidRPr="001C0A6D">
        <w:lastRenderedPageBreak/>
        <w:t>Úvod</w:t>
      </w:r>
      <w:bookmarkEnd w:id="5"/>
      <w:bookmarkEnd w:id="6"/>
      <w:bookmarkEnd w:id="7"/>
    </w:p>
    <w:p w14:paraId="5C8A4EC4" w14:textId="64DE507A" w:rsidR="009C5F6A" w:rsidRPr="001C0A6D" w:rsidRDefault="002F4913" w:rsidP="002665C0">
      <w:pPr>
        <w:pStyle w:val="Normlnbezodsazen"/>
        <w:ind w:firstLine="709"/>
      </w:pPr>
      <w:r w:rsidRPr="001C0A6D">
        <w:t>V našem každodenním životě jsou určité situace</w:t>
      </w:r>
      <w:ins w:id="8" w:author="hodn1" w:date="2023-02-01T21:14:00Z">
        <w:r w:rsidR="00533CFF" w:rsidRPr="001C0A6D">
          <w:t>,</w:t>
        </w:r>
      </w:ins>
      <w:r w:rsidRPr="001C0A6D">
        <w:t xml:space="preserve"> kdy se dostanem</w:t>
      </w:r>
      <w:r w:rsidR="00533CFF" w:rsidRPr="001C0A6D">
        <w:t>e</w:t>
      </w:r>
      <w:r w:rsidRPr="001C0A6D">
        <w:t xml:space="preserve"> do zdravotních zařízení a i v nich je potřeba řešit otázku kybernetického zabezpečení.</w:t>
      </w:r>
      <w:r w:rsidR="0079762A" w:rsidRPr="001C0A6D">
        <w:t xml:space="preserve"> Většina těchto zařízení </w:t>
      </w:r>
      <w:r w:rsidR="00533CFF" w:rsidRPr="001C0A6D">
        <w:t xml:space="preserve">nabízí </w:t>
      </w:r>
      <w:r w:rsidR="0079762A" w:rsidRPr="001C0A6D">
        <w:t>například volně dostupné připojení pomocí wifi. Už to</w:t>
      </w:r>
      <w:r w:rsidR="007D7610" w:rsidRPr="001C0A6D">
        <w:t>,</w:t>
      </w:r>
      <w:r w:rsidR="0079762A" w:rsidRPr="001C0A6D">
        <w:t xml:space="preserve"> je jeden přístup</w:t>
      </w:r>
      <w:r w:rsidR="00533CFF" w:rsidRPr="001C0A6D">
        <w:t xml:space="preserve"> do IS</w:t>
      </w:r>
      <w:r w:rsidR="0079762A" w:rsidRPr="001C0A6D">
        <w:t xml:space="preserve">, který je třeba hlídat proti </w:t>
      </w:r>
      <w:r w:rsidR="007D7610" w:rsidRPr="001C0A6D">
        <w:t xml:space="preserve">útokům. U tohoto problému je například nutno hlídat oddělení </w:t>
      </w:r>
      <w:r w:rsidR="00533CFF" w:rsidRPr="001C0A6D">
        <w:t xml:space="preserve">sítí </w:t>
      </w:r>
      <w:r w:rsidR="007D7610" w:rsidRPr="001C0A6D">
        <w:t>a nejlépe je potřeba každého připojeného</w:t>
      </w:r>
      <w:r w:rsidR="002F41EF" w:rsidRPr="001C0A6D">
        <w:t xml:space="preserve"> uživatele</w:t>
      </w:r>
      <w:r w:rsidR="00533CFF" w:rsidRPr="001C0A6D">
        <w:t xml:space="preserve"> </w:t>
      </w:r>
      <w:r w:rsidR="007D7610" w:rsidRPr="001C0A6D">
        <w:t>také oddělit.</w:t>
      </w:r>
      <w:r w:rsidR="009A330C" w:rsidRPr="001C0A6D">
        <w:t xml:space="preserve"> </w:t>
      </w:r>
      <w:r w:rsidR="00905497" w:rsidRPr="001C0A6D">
        <w:t>Na tuto problematiku bych se rád v tomto projektu zaměřil.</w:t>
      </w:r>
      <w:r w:rsidR="007E16DD" w:rsidRPr="001C0A6D">
        <w:t xml:space="preserve"> </w:t>
      </w:r>
    </w:p>
    <w:p w14:paraId="40FC9BDB" w14:textId="77777777" w:rsidR="00205843" w:rsidRPr="001C0A6D" w:rsidRDefault="00205843" w:rsidP="00535B82">
      <w:pPr>
        <w:pStyle w:val="Heading2"/>
      </w:pPr>
      <w:bookmarkStart w:id="9" w:name="_Toc386301758"/>
      <w:bookmarkStart w:id="10" w:name="_Toc476327914"/>
      <w:r w:rsidRPr="001C0A6D">
        <w:t>Přehled současného stavu</w:t>
      </w:r>
      <w:bookmarkEnd w:id="9"/>
      <w:bookmarkEnd w:id="10"/>
    </w:p>
    <w:p w14:paraId="35F3F48E" w14:textId="30D833B6" w:rsidR="009C5F6A" w:rsidRPr="001C0A6D" w:rsidRDefault="00C26146" w:rsidP="002665C0">
      <w:pPr>
        <w:pStyle w:val="Normlnbezodsazen"/>
        <w:ind w:firstLine="709"/>
        <w:rPr>
          <w:color w:val="000000" w:themeColor="text1"/>
          <w14:textOutline w14:w="0" w14:cap="flat" w14:cmpd="sng" w14:algn="ctr">
            <w14:noFill/>
            <w14:prstDash w14:val="solid"/>
            <w14:round/>
          </w14:textOutline>
        </w:rPr>
      </w:pPr>
      <w:r w:rsidRPr="001C0A6D">
        <w:rPr>
          <w:color w:val="000000" w:themeColor="text1"/>
          <w14:textOutline w14:w="0" w14:cap="flat" w14:cmpd="sng" w14:algn="ctr">
            <w14:noFill/>
            <w14:prstDash w14:val="solid"/>
            <w14:round/>
          </w14:textOutline>
        </w:rPr>
        <w:t xml:space="preserve">Náš přehled si můžeme zatím představit na </w:t>
      </w:r>
      <w:r w:rsidR="00533CFF" w:rsidRPr="001C0A6D">
        <w:rPr>
          <w:color w:val="000000" w:themeColor="text1"/>
          <w14:textOutline w14:w="0" w14:cap="flat" w14:cmpd="sng" w14:algn="ctr">
            <w14:noFill/>
            <w14:prstDash w14:val="solid"/>
            <w14:round/>
          </w14:textOutline>
        </w:rPr>
        <w:t>nemocnici,</w:t>
      </w:r>
      <w:r w:rsidRPr="001C0A6D">
        <w:rPr>
          <w:color w:val="000000" w:themeColor="text1"/>
          <w14:textOutline w14:w="0" w14:cap="flat" w14:cmpd="sng" w14:algn="ctr">
            <w14:noFill/>
            <w14:prstDash w14:val="solid"/>
            <w14:round/>
          </w14:textOutline>
        </w:rPr>
        <w:t xml:space="preserve">v níž platí </w:t>
      </w:r>
      <w:r w:rsidR="00533CFF" w:rsidRPr="001C0A6D">
        <w:rPr>
          <w:color w:val="000000" w:themeColor="text1"/>
          <w14:textOutline w14:w="0" w14:cap="flat" w14:cmpd="sng" w14:algn="ctr">
            <w14:noFill/>
            <w14:prstDash w14:val="solid"/>
            <w14:round/>
          </w14:textOutline>
        </w:rPr>
        <w:t xml:space="preserve">sice nějaká </w:t>
      </w:r>
      <w:r w:rsidRPr="001C0A6D">
        <w:rPr>
          <w:color w:val="000000" w:themeColor="text1"/>
          <w14:textOutline w14:w="0" w14:cap="flat" w14:cmpd="sng" w14:algn="ctr">
            <w14:noFill/>
            <w14:prstDash w14:val="solid"/>
            <w14:round/>
          </w14:textOutline>
        </w:rPr>
        <w:t>politika</w:t>
      </w:r>
      <w:r w:rsidR="00133135" w:rsidRPr="001C0A6D">
        <w:rPr>
          <w:color w:val="000000" w:themeColor="text1"/>
          <w14:textOutline w14:w="0" w14:cap="flat" w14:cmpd="sng" w14:algn="ctr">
            <w14:noFill/>
            <w14:prstDash w14:val="solid"/>
            <w14:round/>
          </w14:textOutline>
        </w:rPr>
        <w:t xml:space="preserve">, ale nesplňuje určitá doporučení vydaná </w:t>
      </w:r>
      <w:r w:rsidR="00F5238C" w:rsidRPr="001C0A6D">
        <w:rPr>
          <w:color w:val="000000" w:themeColor="text1"/>
          <w14:textOutline w14:w="0" w14:cap="flat" w14:cmpd="sng" w14:algn="ctr">
            <w14:noFill/>
            <w14:prstDash w14:val="solid"/>
            <w14:round/>
          </w14:textOutline>
        </w:rPr>
        <w:t>Národním úřadem pro kybernetickou</w:t>
      </w:r>
      <w:ins w:id="11" w:author="hodn1" w:date="2023-02-01T21:15:00Z">
        <w:r w:rsidR="00533CFF" w:rsidRPr="001C0A6D">
          <w:rPr>
            <w:color w:val="000000" w:themeColor="text1"/>
            <w14:textOutline w14:w="0" w14:cap="flat" w14:cmpd="sng" w14:algn="ctr">
              <w14:noFill/>
              <w14:prstDash w14:val="solid"/>
              <w14:round/>
            </w14:textOutline>
          </w:rPr>
          <w:t xml:space="preserve"> </w:t>
        </w:r>
      </w:ins>
      <w:r w:rsidR="00F5238C" w:rsidRPr="001C0A6D">
        <w:rPr>
          <w:color w:val="000000" w:themeColor="text1"/>
          <w14:textOutline w14:w="0" w14:cap="flat" w14:cmpd="sng" w14:algn="ctr">
            <w14:noFill/>
            <w14:prstDash w14:val="solid"/>
            <w14:round/>
          </w14:textOutline>
        </w:rPr>
        <w:t xml:space="preserve">(dále jen jako NÚKIB) a informační bezpečnost. </w:t>
      </w:r>
      <w:r w:rsidR="00817F4B" w:rsidRPr="001C0A6D">
        <w:rPr>
          <w:color w:val="000000" w:themeColor="text1"/>
          <w14:textOutline w14:w="0" w14:cap="flat" w14:cmpd="sng" w14:algn="ctr">
            <w14:noFill/>
            <w14:prstDash w14:val="solid"/>
            <w14:round/>
          </w14:textOutline>
        </w:rPr>
        <w:t xml:space="preserve">Tato nemocnice </w:t>
      </w:r>
      <w:r w:rsidR="00533CFF" w:rsidRPr="001C0A6D">
        <w:rPr>
          <w:color w:val="000000" w:themeColor="text1"/>
          <w14:textOutline w14:w="0" w14:cap="flat" w14:cmpd="sng" w14:algn="ctr">
            <w14:noFill/>
            <w14:prstDash w14:val="solid"/>
            <w14:round/>
          </w14:textOutline>
        </w:rPr>
        <w:t xml:space="preserve">není </w:t>
      </w:r>
      <w:r w:rsidR="00817F4B" w:rsidRPr="001C0A6D">
        <w:rPr>
          <w:color w:val="000000" w:themeColor="text1"/>
          <w14:textOutline w14:w="0" w14:cap="flat" w14:cmpd="sng" w14:algn="ctr">
            <w14:noFill/>
            <w14:prstDash w14:val="solid"/>
            <w14:round/>
          </w14:textOutline>
        </w:rPr>
        <w:t>na seznamu 46 zařízení, která spadají do zákona o kybernetické bezpečnosti č. 181/2014 Sb.</w:t>
      </w:r>
      <w:r w:rsidR="00533CFF" w:rsidRPr="001C0A6D">
        <w:rPr>
          <w:color w:val="000000" w:themeColor="text1"/>
          <w14:textOutline w14:w="0" w14:cap="flat" w14:cmpd="sng" w14:algn="ctr">
            <w14:noFill/>
            <w14:prstDash w14:val="solid"/>
            <w14:round/>
          </w14:textOutline>
        </w:rPr>
        <w:t xml:space="preserve"> </w:t>
      </w:r>
      <w:r w:rsidR="00817F4B" w:rsidRPr="001C0A6D">
        <w:rPr>
          <w:color w:val="000000" w:themeColor="text1"/>
          <w14:textOutline w14:w="0" w14:cap="flat" w14:cmpd="sng" w14:algn="ctr">
            <w14:noFill/>
            <w14:prstDash w14:val="solid"/>
            <w14:round/>
          </w14:textOutline>
        </w:rPr>
        <w:t xml:space="preserve">Tato zařízení  </w:t>
      </w:r>
      <w:r w:rsidR="002B673E" w:rsidRPr="001C0A6D">
        <w:rPr>
          <w:color w:val="000000" w:themeColor="text1"/>
          <w14:textOutline w14:w="0" w14:cap="flat" w14:cmpd="sng" w14:algn="ctr">
            <w14:noFill/>
            <w14:prstDash w14:val="solid"/>
            <w14:round/>
          </w14:textOutline>
        </w:rPr>
        <w:t xml:space="preserve">jsou </w:t>
      </w:r>
      <w:r w:rsidR="00533CFF" w:rsidRPr="001C0A6D">
        <w:rPr>
          <w:color w:val="000000" w:themeColor="text1"/>
          <w14:textOutline w14:w="0" w14:cap="flat" w14:cmpd="sng" w14:algn="ctr">
            <w14:noFill/>
            <w14:prstDash w14:val="solid"/>
            <w14:round/>
          </w14:textOutline>
        </w:rPr>
        <w:t xml:space="preserve">povinna </w:t>
      </w:r>
      <w:r w:rsidR="002B673E" w:rsidRPr="001C0A6D">
        <w:rPr>
          <w:color w:val="000000" w:themeColor="text1"/>
          <w14:textOutline w14:w="0" w14:cap="flat" w14:cmpd="sng" w14:algn="ctr">
            <w14:noFill/>
            <w14:prstDash w14:val="solid"/>
            <w14:round/>
          </w14:textOutline>
        </w:rPr>
        <w:t>dodržovat příslušné vyhlášky</w:t>
      </w:r>
      <w:r w:rsidR="00A77CD4" w:rsidRPr="001C0A6D">
        <w:rPr>
          <w:color w:val="000000" w:themeColor="text1"/>
          <w14:textOutline w14:w="0" w14:cap="flat" w14:cmpd="sng" w14:algn="ctr">
            <w14:noFill/>
            <w14:prstDash w14:val="solid"/>
            <w14:round/>
          </w14:textOutline>
        </w:rPr>
        <w:t>.</w:t>
      </w:r>
    </w:p>
    <w:p w14:paraId="7D33A6C5" w14:textId="4191C4C9" w:rsidR="002665C0" w:rsidRPr="001C0A6D" w:rsidRDefault="002665C0" w:rsidP="002665C0">
      <w:pPr>
        <w:ind w:firstLine="0"/>
      </w:pPr>
    </w:p>
    <w:p w14:paraId="506D2370" w14:textId="32CB0C37" w:rsidR="004C2944" w:rsidRPr="001C0A6D" w:rsidRDefault="00C23AF1" w:rsidP="002665C0">
      <w:pPr>
        <w:ind w:firstLine="0"/>
      </w:pPr>
      <w:r w:rsidRPr="001C0A6D">
        <w:t>Tato nemocnice</w:t>
      </w:r>
      <w:r w:rsidR="00CA56BB" w:rsidRPr="001C0A6D">
        <w:t xml:space="preserve"> má bohužel například </w:t>
      </w:r>
      <w:r w:rsidR="00533CFF" w:rsidRPr="001C0A6D">
        <w:t xml:space="preserve">pouze </w:t>
      </w:r>
      <w:r w:rsidR="00CA56BB" w:rsidRPr="001C0A6D">
        <w:t>jednoho pracovníka, který spravuje výpočetní techniku, celou počítačovou síť, připojení k nemocničnímu informačnímu systému</w:t>
      </w:r>
      <w:r w:rsidR="004A0368" w:rsidRPr="001C0A6D">
        <w:t xml:space="preserve">. Tento segment je pak ještě většinou podfinancován a v tomto </w:t>
      </w:r>
      <w:r w:rsidR="004C2944" w:rsidRPr="001C0A6D">
        <w:t>odvětví je velmi důležíté mít finanční prostředky na pořízení nejnovější výpočetní techniky.</w:t>
      </w:r>
      <w:r w:rsidR="00533CFF" w:rsidRPr="001C0A6D">
        <w:t xml:space="preserve"> </w:t>
      </w:r>
      <w:r w:rsidR="004C2944" w:rsidRPr="001C0A6D">
        <w:t>Když pak máme zastaralou výpočetní techniku, která v sobě nemá nejnovější fyzické i softwarové prvky, vystavujeme se bezpečnostním incidentům.</w:t>
      </w:r>
      <w:r w:rsidR="004F0466" w:rsidRPr="001C0A6D">
        <w:t xml:space="preserve"> </w:t>
      </w:r>
    </w:p>
    <w:p w14:paraId="2A10DC74" w14:textId="63E6225C" w:rsidR="00686C41" w:rsidRPr="001C0A6D" w:rsidRDefault="00686C41" w:rsidP="002665C0">
      <w:pPr>
        <w:ind w:firstLine="0"/>
      </w:pPr>
    </w:p>
    <w:p w14:paraId="6AF9B6D0" w14:textId="7144A65B" w:rsidR="009C5F6A" w:rsidRPr="001C0A6D" w:rsidRDefault="00686C41" w:rsidP="00C07BAD">
      <w:pPr>
        <w:ind w:firstLine="0"/>
      </w:pPr>
      <w:r w:rsidRPr="001C0A6D">
        <w:t>Náš pracovník by měl také vést analýzu rizik jak interní</w:t>
      </w:r>
      <w:r w:rsidR="00533CFF" w:rsidRPr="001C0A6D">
        <w:t>,</w:t>
      </w:r>
      <w:r w:rsidRPr="001C0A6D">
        <w:t xml:space="preserve"> tak externí a krizový plán v případě kybernetického nebezpečí</w:t>
      </w:r>
      <w:r w:rsidR="00B26E69" w:rsidRPr="001C0A6D">
        <w:t>.</w:t>
      </w:r>
      <w:r w:rsidR="00C07BAD" w:rsidRPr="001C0A6D">
        <w:t xml:space="preserve"> Této problematice se budeme v projektu </w:t>
      </w:r>
      <w:r w:rsidR="00533CFF" w:rsidRPr="001C0A6D">
        <w:t>věnovat</w:t>
      </w:r>
      <w:r w:rsidR="00C07BAD" w:rsidRPr="001C0A6D">
        <w:t>.</w:t>
      </w:r>
    </w:p>
    <w:p w14:paraId="08E7317E" w14:textId="1ACFB2C0" w:rsidR="00205843" w:rsidRPr="001C0A6D" w:rsidRDefault="00205843" w:rsidP="00330672">
      <w:pPr>
        <w:pStyle w:val="Heading2"/>
      </w:pPr>
      <w:bookmarkStart w:id="12" w:name="_Toc386301759"/>
      <w:bookmarkStart w:id="13" w:name="_Toc476327915"/>
      <w:r w:rsidRPr="001C0A6D">
        <w:t>Cíle práce</w:t>
      </w:r>
      <w:bookmarkEnd w:id="12"/>
      <w:bookmarkEnd w:id="13"/>
    </w:p>
    <w:p w14:paraId="2D09215B" w14:textId="3E555AB3" w:rsidR="00D46674" w:rsidRPr="001C0A6D" w:rsidRDefault="00D46674" w:rsidP="00D46674">
      <w:r w:rsidRPr="001C0A6D">
        <w:t xml:space="preserve">Základním cílem je navrhnout základní zabezpečení proti kybernetickým útokům ze stran pacientů. </w:t>
      </w:r>
      <w:r w:rsidR="00913D27" w:rsidRPr="001C0A6D">
        <w:t>Prvním cílem tedy je zanalyzovat zabezpečení hypotetické menší nemocnice. Prohledat každou cestu</w:t>
      </w:r>
      <w:r w:rsidR="00533CFF" w:rsidRPr="001C0A6D">
        <w:t>,</w:t>
      </w:r>
      <w:r w:rsidR="00913D27" w:rsidRPr="001C0A6D">
        <w:t xml:space="preserve"> kudy by útok mohl přijít. Např. otevřený počítač v ordinaci s pacientem, kdy si lékář někam odskočil.</w:t>
      </w:r>
      <w:r w:rsidR="007F48CC">
        <w:t xml:space="preserve"> </w:t>
      </w:r>
      <w:r w:rsidR="00392B51" w:rsidRPr="001C0A6D">
        <w:t>Měli bychom zanalyzovat</w:t>
      </w:r>
      <w:r w:rsidR="00533CFF" w:rsidRPr="001C0A6D">
        <w:t>,</w:t>
      </w:r>
      <w:r w:rsidR="00392B51" w:rsidRPr="001C0A6D">
        <w:t xml:space="preserve"> jak moc personál nemocnice otevírá cestu ke kybernetickému nebezpečí.</w:t>
      </w:r>
      <w:r w:rsidR="00533CFF" w:rsidRPr="001C0A6D">
        <w:t xml:space="preserve"> </w:t>
      </w:r>
      <w:r w:rsidR="00392B51" w:rsidRPr="001C0A6D">
        <w:t>A také jak moc technika samotná</w:t>
      </w:r>
      <w:r w:rsidR="00314B8D" w:rsidRPr="001C0A6D">
        <w:t xml:space="preserve"> je náchylná na útoky</w:t>
      </w:r>
      <w:r w:rsidR="00392B51" w:rsidRPr="001C0A6D">
        <w:t>.</w:t>
      </w:r>
      <w:r w:rsidR="00533CFF" w:rsidRPr="001C0A6D">
        <w:t xml:space="preserve"> </w:t>
      </w:r>
      <w:r w:rsidR="00FE3BC9" w:rsidRPr="001C0A6D">
        <w:t xml:space="preserve">Dále ještě udělat </w:t>
      </w:r>
      <w:r w:rsidR="00252B2A" w:rsidRPr="001C0A6D">
        <w:t>analýzu rizik</w:t>
      </w:r>
      <w:r w:rsidR="00533CFF" w:rsidRPr="001C0A6D">
        <w:t>,</w:t>
      </w:r>
      <w:r w:rsidR="00252B2A" w:rsidRPr="001C0A6D">
        <w:t xml:space="preserve"> odkud může přijít útok a jak na něj reagovat.</w:t>
      </w:r>
    </w:p>
    <w:p w14:paraId="6AFF1DF9" w14:textId="71AED7B5" w:rsidR="00EC4A14" w:rsidRPr="001C0A6D" w:rsidRDefault="008D0AD6" w:rsidP="00EC4A14">
      <w:pPr>
        <w:ind w:firstLine="0"/>
      </w:pPr>
      <w:r w:rsidRPr="001C0A6D">
        <w:t>Ještě poslední cíl by byl zanalyzovat nemocniční IS</w:t>
      </w:r>
      <w:r w:rsidR="008D63F3" w:rsidRPr="001C0A6D">
        <w:t xml:space="preserve"> a zjistit, jestli má na počítačové </w:t>
      </w:r>
      <w:r w:rsidR="00533CFF" w:rsidRPr="001C0A6D">
        <w:t xml:space="preserve">síti </w:t>
      </w:r>
      <w:r w:rsidR="008D63F3" w:rsidRPr="001C0A6D">
        <w:t>nějaké místa náchylná k útoku.</w:t>
      </w:r>
    </w:p>
    <w:p w14:paraId="7B4F8D3F" w14:textId="5BCBA390" w:rsidR="00205843" w:rsidRPr="001C0A6D" w:rsidRDefault="00205843" w:rsidP="00570D86">
      <w:pPr>
        <w:pStyle w:val="Heading1"/>
      </w:pPr>
      <w:bookmarkStart w:id="14" w:name="_Toc386301760"/>
      <w:bookmarkStart w:id="15" w:name="_Toc476327917"/>
      <w:r w:rsidRPr="001C0A6D">
        <w:lastRenderedPageBreak/>
        <w:t>Metody</w:t>
      </w:r>
      <w:bookmarkEnd w:id="14"/>
      <w:bookmarkEnd w:id="15"/>
    </w:p>
    <w:p w14:paraId="2E4EAC92" w14:textId="3C70A1B9" w:rsidR="00590368" w:rsidRPr="001C0A6D" w:rsidRDefault="00590368" w:rsidP="00590368">
      <w:pPr>
        <w:pStyle w:val="Heading2"/>
      </w:pPr>
      <w:r w:rsidRPr="001C0A6D">
        <w:t xml:space="preserve">Analýza </w:t>
      </w:r>
      <w:r w:rsidR="00B26CB6" w:rsidRPr="001C0A6D">
        <w:t>zabezpečení</w:t>
      </w:r>
    </w:p>
    <w:p w14:paraId="47F90E3F" w14:textId="77777777" w:rsidR="00943C94" w:rsidRPr="001C0A6D" w:rsidRDefault="00943C94" w:rsidP="00943C94"/>
    <w:p w14:paraId="7BFA6C0F" w14:textId="51E04A6E" w:rsidR="002B6470" w:rsidRPr="001C0A6D" w:rsidRDefault="0045095F" w:rsidP="00F32D71">
      <w:pPr>
        <w:ind w:firstLine="709"/>
      </w:pPr>
      <w:r w:rsidRPr="001C0A6D">
        <w:t>Naším prvním úkolem</w:t>
      </w:r>
      <w:r w:rsidR="002F1673" w:rsidRPr="001C0A6D">
        <w:t xml:space="preserve"> je</w:t>
      </w:r>
      <w:r w:rsidR="00956A5B" w:rsidRPr="001C0A6D">
        <w:t xml:space="preserve"> si projít</w:t>
      </w:r>
      <w:r w:rsidR="00314B8D" w:rsidRPr="001C0A6D">
        <w:t xml:space="preserve"> požadavky, které by mohla menší nemocnice mít na IT oddělení.</w:t>
      </w:r>
      <w:r w:rsidR="00956A5B" w:rsidRPr="001C0A6D">
        <w:t>Přičemž si je můžeme představit takto:</w:t>
      </w:r>
    </w:p>
    <w:p w14:paraId="56AA1D89" w14:textId="3AF5D2A4" w:rsidR="004B3B83" w:rsidRPr="001C0A6D" w:rsidRDefault="00A40518" w:rsidP="002E2BDF">
      <w:pPr>
        <w:pStyle w:val="ListParagraph"/>
        <w:numPr>
          <w:ilvl w:val="0"/>
          <w:numId w:val="18"/>
        </w:numPr>
      </w:pPr>
      <w:r w:rsidRPr="001C0A6D">
        <w:t>Např. 10 pracovišť</w:t>
      </w:r>
      <w:r w:rsidR="002F1673" w:rsidRPr="001C0A6D">
        <w:t>,</w:t>
      </w:r>
      <w:r w:rsidRPr="001C0A6D">
        <w:t xml:space="preserve"> kde je požadavek</w:t>
      </w:r>
      <w:r w:rsidR="002F1673" w:rsidRPr="001C0A6D">
        <w:t>,</w:t>
      </w:r>
      <w:r w:rsidRPr="001C0A6D">
        <w:t xml:space="preserve"> aby pracovní stanice byla připojena jak k</w:t>
      </w:r>
      <w:r w:rsidR="0089231F" w:rsidRPr="001C0A6D">
        <w:t xml:space="preserve"> </w:t>
      </w:r>
      <w:r w:rsidRPr="001C0A6D">
        <w:t>internetu</w:t>
      </w:r>
      <w:r w:rsidR="002F1673" w:rsidRPr="001C0A6D">
        <w:t>,</w:t>
      </w:r>
      <w:r w:rsidRPr="001C0A6D">
        <w:t xml:space="preserve"> tak k vnitřní síti na informační nemocniční systém.</w:t>
      </w:r>
      <w:r w:rsidR="00314B8D" w:rsidRPr="001C0A6D">
        <w:t xml:space="preserve"> </w:t>
      </w:r>
      <w:r w:rsidR="004B3B83" w:rsidRPr="001C0A6D">
        <w:t>Do toho nám vzniknou například sesterny</w:t>
      </w:r>
      <w:r w:rsidR="002F1673" w:rsidRPr="001C0A6D">
        <w:t>,</w:t>
      </w:r>
      <w:r w:rsidR="004B3B83" w:rsidRPr="001C0A6D">
        <w:t xml:space="preserve"> kde musí být také možnost počítače a nejlépe i možnost se připojit do sítě přes kabel.</w:t>
      </w:r>
    </w:p>
    <w:p w14:paraId="32FCE8D6" w14:textId="78D45DC0" w:rsidR="00344F7F" w:rsidRPr="001C0A6D" w:rsidRDefault="002F1673" w:rsidP="00A45D83">
      <w:pPr>
        <w:pStyle w:val="ListParagraph"/>
        <w:numPr>
          <w:ilvl w:val="0"/>
          <w:numId w:val="18"/>
        </w:numPr>
      </w:pPr>
      <w:r w:rsidRPr="001C0A6D">
        <w:t>Zaměstnanci</w:t>
      </w:r>
      <w:r w:rsidR="007F265D" w:rsidRPr="001C0A6D">
        <w:t xml:space="preserve"> by měli mít doménové připojení</w:t>
      </w:r>
      <w:r w:rsidRPr="001C0A6D">
        <w:t>,</w:t>
      </w:r>
      <w:r w:rsidR="007F265D" w:rsidRPr="001C0A6D">
        <w:t xml:space="preserve"> aby se nejlépe mohli přihlásit kdekoli na počítači</w:t>
      </w:r>
      <w:ins w:id="16" w:author="hodn1" w:date="2023-02-01T21:19:00Z">
        <w:r w:rsidRPr="001C0A6D">
          <w:t>,</w:t>
        </w:r>
      </w:ins>
      <w:r w:rsidR="007F265D" w:rsidRPr="001C0A6D">
        <w:t xml:space="preserve"> a ne aby na každém probíhala lokální správa</w:t>
      </w:r>
      <w:r w:rsidR="00344F7F" w:rsidRPr="001C0A6D">
        <w:t xml:space="preserve">. To znamená </w:t>
      </w:r>
      <w:r w:rsidRPr="001C0A6D">
        <w:t xml:space="preserve">téměř </w:t>
      </w:r>
      <w:r w:rsidR="00344F7F" w:rsidRPr="001C0A6D">
        <w:t>každý zaměstnanec má své doménové uživatelské jméno a heslo, a tím přistupuje jak do přihlášení do počítače, tak dále třeba do wifi, email, IS atd...</w:t>
      </w:r>
    </w:p>
    <w:p w14:paraId="4AA0219B" w14:textId="5CFE84F9" w:rsidR="00E6461E" w:rsidRPr="001C0A6D" w:rsidRDefault="00E6461E" w:rsidP="00A45D83">
      <w:pPr>
        <w:pStyle w:val="ListParagraph"/>
        <w:numPr>
          <w:ilvl w:val="0"/>
          <w:numId w:val="18"/>
        </w:numPr>
      </w:pPr>
      <w:r w:rsidRPr="001C0A6D">
        <w:t xml:space="preserve">S tím </w:t>
      </w:r>
      <w:r w:rsidR="0089231F" w:rsidRPr="001C0A6D">
        <w:t>nám také vznikne povinnost</w:t>
      </w:r>
      <w:r w:rsidRPr="001C0A6D">
        <w:t xml:space="preserve"> na dobrý provoz IS a spolu s tím jeho správa a úpravy dle požadavků.</w:t>
      </w:r>
      <w:ins w:id="17" w:author="hodn1" w:date="2023-02-01T21:19:00Z">
        <w:r w:rsidR="002F1673" w:rsidRPr="001C0A6D">
          <w:t xml:space="preserve"> </w:t>
        </w:r>
      </w:ins>
      <w:r w:rsidR="006E153A" w:rsidRPr="001C0A6D">
        <w:t>Na to se váže komunikace mezi odděleními a její problémy.</w:t>
      </w:r>
    </w:p>
    <w:p w14:paraId="1DED8118" w14:textId="15B21A13" w:rsidR="00E6461E" w:rsidRPr="001C0A6D" w:rsidRDefault="00267E63" w:rsidP="00A45D83">
      <w:pPr>
        <w:pStyle w:val="ListParagraph"/>
        <w:numPr>
          <w:ilvl w:val="0"/>
          <w:numId w:val="18"/>
        </w:numPr>
      </w:pPr>
      <w:r w:rsidRPr="001C0A6D">
        <w:t>Dále je velký důraz na několik Wifi jak pro personál, tak pro pacienty. Tyto sítě musí být dále velmi dobře nastavené a je tam několik potenciálních problému.</w:t>
      </w:r>
    </w:p>
    <w:p w14:paraId="2EDD8BC6" w14:textId="07FB77E9" w:rsidR="002E2BDF" w:rsidRPr="001C0A6D" w:rsidRDefault="00C716C1" w:rsidP="0098290D">
      <w:pPr>
        <w:pStyle w:val="ListParagraph"/>
        <w:numPr>
          <w:ilvl w:val="0"/>
          <w:numId w:val="18"/>
        </w:numPr>
      </w:pPr>
      <w:r w:rsidRPr="001C0A6D">
        <w:t xml:space="preserve">Pak </w:t>
      </w:r>
      <w:r w:rsidR="0002753F" w:rsidRPr="001C0A6D">
        <w:t>existuje</w:t>
      </w:r>
      <w:r w:rsidRPr="001C0A6D">
        <w:t xml:space="preserve"> </w:t>
      </w:r>
      <w:r w:rsidR="002F1673" w:rsidRPr="001C0A6D">
        <w:t xml:space="preserve">také </w:t>
      </w:r>
      <w:r w:rsidRPr="001C0A6D">
        <w:t>požadavek na dobrou počítačovou síť s dobrým připojením, velkou rychlostí připojení k internetu, kvůli počtu zařízení, a také požadavek na její škálovatelnost.</w:t>
      </w:r>
    </w:p>
    <w:p w14:paraId="6647088B" w14:textId="75FD743E" w:rsidR="00E71217" w:rsidRPr="001C0A6D" w:rsidRDefault="0098290D" w:rsidP="00DD1A7C">
      <w:pPr>
        <w:ind w:firstLine="0"/>
      </w:pPr>
      <w:r w:rsidRPr="001C0A6D">
        <w:t>Dle těchto dosti adekvátních požadavků můžeme definovat problémy a řešit potenciální incidenty a největší rizika.</w:t>
      </w:r>
      <w:r w:rsidR="00E71217" w:rsidRPr="001C0A6D">
        <w:t xml:space="preserve"> Tyto požadavky projdeme a </w:t>
      </w:r>
      <w:r w:rsidR="00C95184" w:rsidRPr="001C0A6D">
        <w:t>najdeme rizika.</w:t>
      </w:r>
    </w:p>
    <w:p w14:paraId="17616716" w14:textId="77777777" w:rsidR="007F7DF2" w:rsidRPr="001C0A6D" w:rsidRDefault="007F7DF2" w:rsidP="00DD1A7C">
      <w:pPr>
        <w:ind w:firstLine="0"/>
      </w:pPr>
    </w:p>
    <w:p w14:paraId="03763172" w14:textId="0CD03B9F" w:rsidR="004D518E" w:rsidRPr="001C0A6D" w:rsidRDefault="004D518E" w:rsidP="00A17B2A">
      <w:pPr>
        <w:ind w:firstLine="709"/>
      </w:pPr>
      <w:r w:rsidRPr="001C0A6D">
        <w:t xml:space="preserve">Při vytvoření pracovní počítačové stanice pro například praktického lékaře se už přidávají rizika. </w:t>
      </w:r>
      <w:r w:rsidR="003C0F7A" w:rsidRPr="001C0A6D">
        <w:t xml:space="preserve">Tento doktor si </w:t>
      </w:r>
      <w:r w:rsidR="00327BD6" w:rsidRPr="001C0A6D">
        <w:t xml:space="preserve">třeba </w:t>
      </w:r>
      <w:r w:rsidR="00E119A4" w:rsidRPr="001C0A6D">
        <w:t>může nechat heslo na papírku u počítače a kdyby náhodou odešel z ordinace a pacienta tam nechal o samotě</w:t>
      </w:r>
      <w:r w:rsidR="00327BD6" w:rsidRPr="001C0A6D">
        <w:t xml:space="preserve"> jde o riziko</w:t>
      </w:r>
      <w:r w:rsidR="00E119A4" w:rsidRPr="001C0A6D">
        <w:t>.</w:t>
      </w:r>
      <w:r w:rsidR="003D0D78" w:rsidRPr="001C0A6D">
        <w:t xml:space="preserve"> Nebo lékař nezamkne svůj počítač při odchodu.</w:t>
      </w:r>
      <w:r w:rsidR="00E119A4" w:rsidRPr="001C0A6D">
        <w:t xml:space="preserve"> Tak pacient lehce probourá zabezpečení k přístupu k počítači a může provádět úkony či spouštět programy pod uživatelem lékaře.</w:t>
      </w:r>
      <w:r w:rsidR="00F703DE" w:rsidRPr="001C0A6D">
        <w:t xml:space="preserve"> Případně</w:t>
      </w:r>
      <w:r w:rsidR="00327BD6" w:rsidRPr="001C0A6D">
        <w:t>,</w:t>
      </w:r>
      <w:r w:rsidR="00F703DE" w:rsidRPr="001C0A6D">
        <w:t xml:space="preserve"> kdyby pacient zjistil nějaké chyby v zabezpečené pomocí social engineeringu a spustil nějaký sofistikovaný malware nebo rootkit.</w:t>
      </w:r>
      <w:r w:rsidR="00236EE1" w:rsidRPr="001C0A6D">
        <w:t xml:space="preserve"> </w:t>
      </w:r>
    </w:p>
    <w:p w14:paraId="0830CF23" w14:textId="1164EADB" w:rsidR="00BC6810" w:rsidRPr="001C0A6D" w:rsidRDefault="00BF53DA" w:rsidP="00BF53DA">
      <w:pPr>
        <w:ind w:firstLine="0"/>
      </w:pPr>
      <w:r w:rsidRPr="001C0A6D">
        <w:t xml:space="preserve">Další problém je spouštění neznámých příloh, otevírání neznámých usb od pacientů a další možné cesty útoku. </w:t>
      </w:r>
    </w:p>
    <w:p w14:paraId="67928FB9" w14:textId="7CA0A6F0" w:rsidR="001F3EB0" w:rsidRPr="001C0A6D" w:rsidRDefault="001F3EB0" w:rsidP="00BF53DA">
      <w:pPr>
        <w:ind w:firstLine="0"/>
      </w:pPr>
    </w:p>
    <w:p w14:paraId="3A313342" w14:textId="77777777" w:rsidR="001F3EB0" w:rsidRPr="001C0A6D" w:rsidRDefault="001F3EB0" w:rsidP="00BF53DA">
      <w:pPr>
        <w:ind w:firstLine="0"/>
      </w:pPr>
    </w:p>
    <w:p w14:paraId="0A521D4F" w14:textId="2B8C09F2" w:rsidR="00E00F69" w:rsidRPr="001C0A6D" w:rsidRDefault="00E00F69" w:rsidP="00BF53DA">
      <w:pPr>
        <w:ind w:firstLine="0"/>
      </w:pPr>
      <w:r w:rsidRPr="001C0A6D">
        <w:lastRenderedPageBreak/>
        <w:t xml:space="preserve">Problémy s doménou a jejími přístupy jsou </w:t>
      </w:r>
      <w:r w:rsidR="00B27CBF" w:rsidRPr="001C0A6D">
        <w:t>kapitola sama o sobě. Pokud to můžeme shrnout jen krá</w:t>
      </w:r>
      <w:r w:rsidR="00970409" w:rsidRPr="001C0A6D">
        <w:t>tce. Jedná se o vzdálené připojení přes například vzdálenou plochu (Windows Remote Desktop)</w:t>
      </w:r>
      <w:r w:rsidR="00DE1727" w:rsidRPr="001C0A6D">
        <w:t>, či přístup do nějakého prvku zdravotnického IS.</w:t>
      </w:r>
      <w:r w:rsidR="00DC731F" w:rsidRPr="001C0A6D">
        <w:t xml:space="preserve"> Toto připojování musí být úzce monitorované a nejlépe dvoufázově </w:t>
      </w:r>
      <w:r w:rsidR="00327BD6" w:rsidRPr="001C0A6D">
        <w:t>ověřené</w:t>
      </w:r>
      <w:r w:rsidR="00DC731F" w:rsidRPr="001C0A6D">
        <w:t>. V praxi si to můžeme představit následovně:</w:t>
      </w:r>
    </w:p>
    <w:p w14:paraId="52A54076" w14:textId="0E5DB504" w:rsidR="00DC731F" w:rsidRPr="001C0A6D" w:rsidRDefault="00DC731F" w:rsidP="00BF53DA">
      <w:pPr>
        <w:ind w:firstLine="0"/>
      </w:pPr>
      <w:r w:rsidRPr="001C0A6D">
        <w:t xml:space="preserve">Doktor si chce znovu projít zdravotní kartu pacienta, kterého ten den léčil, ale už je doma. </w:t>
      </w:r>
      <w:r w:rsidR="00195F5F" w:rsidRPr="001C0A6D">
        <w:t>Inicializuje připojení</w:t>
      </w:r>
      <w:r w:rsidRPr="001C0A6D">
        <w:t xml:space="preserve"> a bude se chtít připojit do </w:t>
      </w:r>
      <w:r w:rsidR="00B5625E" w:rsidRPr="001C0A6D">
        <w:t xml:space="preserve">své </w:t>
      </w:r>
      <w:r w:rsidRPr="001C0A6D">
        <w:t>ordinace do kartotéky.</w:t>
      </w:r>
      <w:r w:rsidR="00225941" w:rsidRPr="001C0A6D">
        <w:t xml:space="preserve"> Toto spojení bychom mohli dvoufázově ověřit například přes sms. </w:t>
      </w:r>
      <w:r w:rsidR="00B77C31" w:rsidRPr="001C0A6D">
        <w:t xml:space="preserve">Toto spojení nelze moc dobře ohlídat na straně </w:t>
      </w:r>
      <w:r w:rsidR="00327BD6" w:rsidRPr="001C0A6D">
        <w:t xml:space="preserve">lékaře </w:t>
      </w:r>
      <w:r w:rsidR="00B77C31" w:rsidRPr="001C0A6D">
        <w:t xml:space="preserve">v rámci jeho připojení k internetu. </w:t>
      </w:r>
      <w:r w:rsidR="00872FFC" w:rsidRPr="001C0A6D">
        <w:t xml:space="preserve">Tudíž toto spojení není moc důvěrné a </w:t>
      </w:r>
      <w:r w:rsidR="00327BD6" w:rsidRPr="001C0A6D">
        <w:t xml:space="preserve">měly </w:t>
      </w:r>
      <w:r w:rsidR="00872FFC" w:rsidRPr="001C0A6D">
        <w:t>by být použity všechny možné prvky kybernetické bezpečnosti.</w:t>
      </w:r>
    </w:p>
    <w:p w14:paraId="770F2334" w14:textId="77777777" w:rsidR="00E00F69" w:rsidRPr="001C0A6D" w:rsidRDefault="00E00F69" w:rsidP="00BF53DA">
      <w:pPr>
        <w:ind w:firstLine="0"/>
      </w:pPr>
    </w:p>
    <w:p w14:paraId="69E9936E" w14:textId="5BEB3ED7" w:rsidR="008F45AC" w:rsidRPr="001C0A6D" w:rsidRDefault="00E81CC2" w:rsidP="00E81CC2">
      <w:pPr>
        <w:pStyle w:val="Heading2"/>
      </w:pPr>
      <w:r w:rsidRPr="001C0A6D">
        <w:t>Potenciální hrozby</w:t>
      </w:r>
    </w:p>
    <w:p w14:paraId="6AD69F0F" w14:textId="4130EB10" w:rsidR="00E81CC2" w:rsidRPr="001C0A6D" w:rsidRDefault="00C43FDA" w:rsidP="00E81CC2">
      <w:r w:rsidRPr="001C0A6D">
        <w:t>Z naší analýzy rizik vycházíme s několika problémy, které je potřeba adresovat jako největší a také je podrobně vysvětlit</w:t>
      </w:r>
      <w:r w:rsidR="00102F36" w:rsidRPr="001C0A6D">
        <w:t>:</w:t>
      </w:r>
    </w:p>
    <w:p w14:paraId="6B539E3F" w14:textId="3AB26287" w:rsidR="0064368C" w:rsidRPr="001C0A6D" w:rsidRDefault="009B56CA" w:rsidP="005376D0">
      <w:pPr>
        <w:ind w:firstLine="0"/>
        <w:rPr>
          <w:b/>
          <w:bCs/>
        </w:rPr>
      </w:pPr>
      <w:r w:rsidRPr="001C0A6D">
        <w:rPr>
          <w:b/>
          <w:bCs/>
        </w:rPr>
        <w:t>Social Engineering</w:t>
      </w:r>
      <w:r w:rsidR="007A72F8" w:rsidRPr="001C0A6D">
        <w:rPr>
          <w:b/>
          <w:bCs/>
        </w:rPr>
        <w:t xml:space="preserve"> (Sociální inženýrství)</w:t>
      </w:r>
    </w:p>
    <w:p w14:paraId="230FA018" w14:textId="7A766A56" w:rsidR="00764A16" w:rsidRPr="001C0A6D" w:rsidRDefault="00E3282B" w:rsidP="005376D0">
      <w:pPr>
        <w:ind w:firstLine="0"/>
      </w:pPr>
      <w:r w:rsidRPr="001C0A6D">
        <w:t>Jedná se o manipulaci personálu</w:t>
      </w:r>
      <w:r w:rsidR="0001651C" w:rsidRPr="001C0A6D">
        <w:t xml:space="preserve">. </w:t>
      </w:r>
      <w:r w:rsidR="00896238" w:rsidRPr="001C0A6D">
        <w:t xml:space="preserve">Pacient může například odlákat pozornost od otevřeného počítače, </w:t>
      </w:r>
      <w:r w:rsidR="00B043A2" w:rsidRPr="001C0A6D">
        <w:t>či zapojení usb flash disku nebo cd z rentgenu. Neprobíhá pak ani žádná kontrola obsahu před spuštěním</w:t>
      </w:r>
      <w:r w:rsidR="00327BD6" w:rsidRPr="001C0A6D">
        <w:t>,</w:t>
      </w:r>
      <w:r w:rsidR="00B043A2" w:rsidRPr="001C0A6D">
        <w:t xml:space="preserve"> ani ověření</w:t>
      </w:r>
      <w:r w:rsidR="00327BD6" w:rsidRPr="001C0A6D">
        <w:t>,</w:t>
      </w:r>
      <w:r w:rsidR="00B043A2" w:rsidRPr="001C0A6D">
        <w:t xml:space="preserve"> jestli s obsahem nebylo manipulováno.</w:t>
      </w:r>
    </w:p>
    <w:p w14:paraId="0865E1B9" w14:textId="150E3D81" w:rsidR="00F81210" w:rsidRPr="001C0A6D" w:rsidRDefault="00997335" w:rsidP="005376D0">
      <w:pPr>
        <w:ind w:firstLine="0"/>
      </w:pPr>
      <w:r w:rsidRPr="001C0A6D">
        <w:t>Toto je ještě na mnoha pracovištích standard a je to bohužel velká bezpečnostní hrozba.</w:t>
      </w:r>
    </w:p>
    <w:p w14:paraId="687A9C39" w14:textId="231A4872" w:rsidR="00E3282B" w:rsidRPr="001C0A6D" w:rsidRDefault="005F1FCA" w:rsidP="005376D0">
      <w:pPr>
        <w:ind w:firstLine="0"/>
      </w:pPr>
      <w:r w:rsidRPr="001C0A6D">
        <w:t>Může se také jednat o podvodný telefonát nebo email či v hraničních případech i o zprávy na sociálních sítích. Tato zpráva pak žádá personál</w:t>
      </w:r>
      <w:r w:rsidR="00327BD6" w:rsidRPr="001C0A6D">
        <w:t>,</w:t>
      </w:r>
      <w:r w:rsidRPr="001C0A6D">
        <w:t xml:space="preserve"> aby například něco spustil, něco udělal atd.</w:t>
      </w:r>
      <w:r w:rsidR="00E3282B" w:rsidRPr="001C0A6D">
        <w:t xml:space="preserve"> </w:t>
      </w:r>
    </w:p>
    <w:p w14:paraId="5E3F0E92" w14:textId="74862759" w:rsidR="00327BD6" w:rsidRDefault="005D0E37" w:rsidP="005376D0">
      <w:pPr>
        <w:ind w:firstLine="0"/>
      </w:pPr>
      <w:r w:rsidRPr="001C0A6D">
        <w:t xml:space="preserve">Celkově pak můžeme shrnout </w:t>
      </w:r>
      <w:r w:rsidR="00AB3D3D" w:rsidRPr="001C0A6D">
        <w:t>cíle sociálního inženýrství jako snaha získaní neoprávněného přístupu, citlivých dat pacientů a šíření malwarů.</w:t>
      </w:r>
    </w:p>
    <w:p w14:paraId="59A0758B" w14:textId="7BCA4B35" w:rsidR="007F48CC" w:rsidRDefault="007F48CC" w:rsidP="005376D0">
      <w:pPr>
        <w:ind w:firstLine="0"/>
      </w:pPr>
    </w:p>
    <w:p w14:paraId="1AB417CF" w14:textId="0A0214E1" w:rsidR="007F48CC" w:rsidRDefault="007F48CC" w:rsidP="005376D0">
      <w:pPr>
        <w:ind w:firstLine="0"/>
      </w:pPr>
    </w:p>
    <w:p w14:paraId="0CE7A374" w14:textId="2D7656F5" w:rsidR="007F48CC" w:rsidRDefault="007F48CC" w:rsidP="005376D0">
      <w:pPr>
        <w:ind w:firstLine="0"/>
      </w:pPr>
    </w:p>
    <w:p w14:paraId="2FF2C93A" w14:textId="101E6FD8" w:rsidR="007F48CC" w:rsidRDefault="007F48CC" w:rsidP="005376D0">
      <w:pPr>
        <w:ind w:firstLine="0"/>
      </w:pPr>
    </w:p>
    <w:p w14:paraId="7AB566AA" w14:textId="1C30869D" w:rsidR="007F48CC" w:rsidRDefault="007F48CC" w:rsidP="005376D0">
      <w:pPr>
        <w:ind w:firstLine="0"/>
      </w:pPr>
    </w:p>
    <w:p w14:paraId="0CA8FC72" w14:textId="49E958DC" w:rsidR="007F48CC" w:rsidRDefault="007F48CC" w:rsidP="005376D0">
      <w:pPr>
        <w:ind w:firstLine="0"/>
      </w:pPr>
    </w:p>
    <w:p w14:paraId="1802D9A6" w14:textId="40647418" w:rsidR="007F48CC" w:rsidRDefault="007F48CC" w:rsidP="005376D0">
      <w:pPr>
        <w:ind w:firstLine="0"/>
      </w:pPr>
    </w:p>
    <w:p w14:paraId="68C69ECC" w14:textId="77777777" w:rsidR="007F48CC" w:rsidRPr="001C0A6D" w:rsidRDefault="007F48CC" w:rsidP="005376D0">
      <w:pPr>
        <w:ind w:firstLine="0"/>
      </w:pPr>
    </w:p>
    <w:p w14:paraId="1D1562C6" w14:textId="1AF86E4A" w:rsidR="00AB3D3D" w:rsidRPr="001C0A6D" w:rsidRDefault="00F22C06" w:rsidP="005376D0">
      <w:pPr>
        <w:ind w:firstLine="0"/>
        <w:rPr>
          <w:b/>
          <w:bCs/>
        </w:rPr>
      </w:pPr>
      <w:r w:rsidRPr="001C0A6D">
        <w:rPr>
          <w:b/>
          <w:bCs/>
        </w:rPr>
        <w:lastRenderedPageBreak/>
        <w:t>Nastavení bezdrátového připojení(Wi</w:t>
      </w:r>
      <w:r w:rsidR="006A60EA" w:rsidRPr="001C0A6D">
        <w:rPr>
          <w:b/>
          <w:bCs/>
        </w:rPr>
        <w:t>-F</w:t>
      </w:r>
      <w:r w:rsidRPr="001C0A6D">
        <w:rPr>
          <w:b/>
          <w:bCs/>
        </w:rPr>
        <w:t>i)</w:t>
      </w:r>
    </w:p>
    <w:p w14:paraId="47ABCAA0" w14:textId="31B0A8EC" w:rsidR="00CE041A" w:rsidRPr="001C0A6D" w:rsidRDefault="000A1F42" w:rsidP="005376D0">
      <w:pPr>
        <w:ind w:firstLine="0"/>
      </w:pPr>
      <w:r w:rsidRPr="001C0A6D">
        <w:t xml:space="preserve">Při poskytování už předtím zmíněné veřejné sítě s bezdrátovým připojením je nutné </w:t>
      </w:r>
      <w:r w:rsidR="00D261C9" w:rsidRPr="001C0A6D">
        <w:t xml:space="preserve">používat </w:t>
      </w:r>
      <w:r w:rsidRPr="001C0A6D">
        <w:t xml:space="preserve">nejnovější technologie. </w:t>
      </w:r>
      <w:r w:rsidR="00EA409F" w:rsidRPr="001C0A6D">
        <w:t xml:space="preserve">Šifrování </w:t>
      </w:r>
      <w:r w:rsidR="00DB138B" w:rsidRPr="001C0A6D">
        <w:t xml:space="preserve">WPA3. </w:t>
      </w:r>
      <w:r w:rsidR="0069756F" w:rsidRPr="001C0A6D">
        <w:t>Toto šifrování je podporováno</w:t>
      </w:r>
      <w:r w:rsidR="00B665DD" w:rsidRPr="001C0A6D">
        <w:t xml:space="preserve"> je</w:t>
      </w:r>
      <w:r w:rsidR="0069756F" w:rsidRPr="001C0A6D">
        <w:t>n</w:t>
      </w:r>
      <w:r w:rsidR="00B665DD" w:rsidRPr="001C0A6D">
        <w:t xml:space="preserve"> na nejnovějších zařízeních. Dále také WIFI6. Tyto technologie jsou fina</w:t>
      </w:r>
      <w:r w:rsidR="00725230" w:rsidRPr="001C0A6D">
        <w:t>n</w:t>
      </w:r>
      <w:r w:rsidR="00B665DD" w:rsidRPr="001C0A6D">
        <w:t>čně ve větším měřítku náročnější a zvlášť pro pacienty bude tento výdaj těžké opodstatnit.</w:t>
      </w:r>
    </w:p>
    <w:p w14:paraId="440FA1B2" w14:textId="341EE279" w:rsidR="002259F1" w:rsidRPr="001C0A6D" w:rsidRDefault="002259F1" w:rsidP="005376D0">
      <w:pPr>
        <w:ind w:firstLine="0"/>
      </w:pPr>
      <w:r w:rsidRPr="001C0A6D">
        <w:t>Další nutné opatření je segmentace sítí na tzv. VLANy.</w:t>
      </w:r>
      <w:r w:rsidR="00C14C13" w:rsidRPr="001C0A6D">
        <w:t xml:space="preserve"> To znamená krájení </w:t>
      </w:r>
      <w:r w:rsidR="00F964F3" w:rsidRPr="001C0A6D">
        <w:t>počítačových sítí na podsítě.</w:t>
      </w:r>
      <w:r w:rsidR="00F131FF" w:rsidRPr="001C0A6D">
        <w:t xml:space="preserve"> Vezmeme naší kompletní síť a začneme od nejdůležitějších</w:t>
      </w:r>
      <w:r w:rsidR="00D261C9" w:rsidRPr="001C0A6D">
        <w:t>,</w:t>
      </w:r>
      <w:r w:rsidR="00F131FF" w:rsidRPr="001C0A6D">
        <w:t xml:space="preserve"> tedy síť mezi ordinacemi a centrem nemocničního IS</w:t>
      </w:r>
      <w:r w:rsidR="00F8422F" w:rsidRPr="001C0A6D">
        <w:t>. Síť připojená na internet pro pacienty a návštěvníky je ta nejméně důležitá</w:t>
      </w:r>
      <w:r w:rsidR="00D261C9" w:rsidRPr="001C0A6D">
        <w:t>,</w:t>
      </w:r>
      <w:r w:rsidR="00F8422F" w:rsidRPr="001C0A6D">
        <w:t xml:space="preserve"> a proto ji také oddělíme od všech.</w:t>
      </w:r>
    </w:p>
    <w:p w14:paraId="1E883A34" w14:textId="00227A72" w:rsidR="00F8422F" w:rsidRPr="001C0A6D" w:rsidRDefault="00843473" w:rsidP="005376D0">
      <w:pPr>
        <w:ind w:firstLine="0"/>
      </w:pPr>
      <w:r w:rsidRPr="001C0A6D">
        <w:t>Ještě také za zmínku poslední technologie</w:t>
      </w:r>
      <w:r w:rsidR="00D261C9" w:rsidRPr="001C0A6D">
        <w:t>,</w:t>
      </w:r>
      <w:r w:rsidRPr="001C0A6D">
        <w:t xml:space="preserve"> a to je AP isolation</w:t>
      </w:r>
      <w:r w:rsidR="00FE1B84" w:rsidRPr="001C0A6D">
        <w:t>. Jedná se o izolaci bezdrátových a drátových zařízení, jelikož to není nutné pro provoz na veřejné wifi.</w:t>
      </w:r>
    </w:p>
    <w:p w14:paraId="1DECABC1" w14:textId="1B85DEBC" w:rsidR="00BC35B7" w:rsidRPr="001C0A6D" w:rsidRDefault="00BC35B7" w:rsidP="005376D0">
      <w:pPr>
        <w:ind w:firstLine="0"/>
      </w:pPr>
    </w:p>
    <w:p w14:paraId="79BEA10B" w14:textId="21351F87" w:rsidR="00BC35B7" w:rsidRPr="001C0A6D" w:rsidRDefault="00BC35B7" w:rsidP="005376D0">
      <w:pPr>
        <w:ind w:firstLine="0"/>
      </w:pPr>
    </w:p>
    <w:p w14:paraId="0E0753B0" w14:textId="2C70F1A7" w:rsidR="00BC35B7" w:rsidRPr="001C0A6D" w:rsidRDefault="00BC35B7" w:rsidP="005376D0">
      <w:pPr>
        <w:ind w:firstLine="0"/>
        <w:rPr>
          <w:b/>
          <w:bCs/>
        </w:rPr>
      </w:pPr>
      <w:r w:rsidRPr="001C0A6D">
        <w:rPr>
          <w:b/>
          <w:bCs/>
        </w:rPr>
        <w:t>Slabá fyzická ochrana</w:t>
      </w:r>
    </w:p>
    <w:p w14:paraId="7088F9C9" w14:textId="104CB879" w:rsidR="0089392B" w:rsidRPr="001C0A6D" w:rsidRDefault="009B0C44" w:rsidP="005376D0">
      <w:pPr>
        <w:ind w:firstLine="0"/>
      </w:pPr>
      <w:r w:rsidRPr="001C0A6D">
        <w:t>Tímto tématem je myšlena fyzická bezpečnost aktivních a pasívních prvků počítačové sítě a programového vybavení.</w:t>
      </w:r>
      <w:r w:rsidR="00AE390E" w:rsidRPr="001C0A6D">
        <w:t xml:space="preserve"> Je potřeba odpojit v racku všechny nepoužívané ethernet porty.</w:t>
      </w:r>
      <w:r w:rsidR="00FA7897" w:rsidRPr="001C0A6D">
        <w:t xml:space="preserve"> Zamykat racky, schovávat kabely do lišt, nejlépe do výšky.</w:t>
      </w:r>
      <w:r w:rsidR="00D261C9" w:rsidRPr="001C0A6D">
        <w:t xml:space="preserve"> </w:t>
      </w:r>
      <w:r w:rsidR="00FA7897" w:rsidRPr="001C0A6D">
        <w:t>Mít zamčené počítačové místnosti</w:t>
      </w:r>
      <w:r w:rsidR="00E566E3" w:rsidRPr="001C0A6D">
        <w:t xml:space="preserve"> a </w:t>
      </w:r>
      <w:r w:rsidR="00FA7897" w:rsidRPr="001C0A6D">
        <w:t>serverové místnosti</w:t>
      </w:r>
      <w:r w:rsidR="00E566E3" w:rsidRPr="001C0A6D">
        <w:t>.</w:t>
      </w:r>
    </w:p>
    <w:p w14:paraId="03F36186" w14:textId="443A5BFC" w:rsidR="00BC35B7" w:rsidRPr="001C0A6D" w:rsidRDefault="0089392B" w:rsidP="005376D0">
      <w:pPr>
        <w:ind w:firstLine="0"/>
      </w:pPr>
      <w:r w:rsidRPr="001C0A6D">
        <w:t>Také bychom měli zvážit pravidelnou</w:t>
      </w:r>
      <w:r w:rsidR="004D1AAE" w:rsidRPr="001C0A6D">
        <w:t xml:space="preserve"> vizuální</w:t>
      </w:r>
      <w:r w:rsidRPr="001C0A6D">
        <w:t xml:space="preserve"> kontrolu členem ochra</w:t>
      </w:r>
      <w:r w:rsidR="00D261C9" w:rsidRPr="001C0A6D">
        <w:t>n</w:t>
      </w:r>
      <w:r w:rsidRPr="001C0A6D">
        <w:t xml:space="preserve">né služby nebo naším </w:t>
      </w:r>
      <w:r w:rsidR="00DE6DB2" w:rsidRPr="001C0A6D">
        <w:t>IT</w:t>
      </w:r>
      <w:r w:rsidRPr="001C0A6D">
        <w:t xml:space="preserve"> specialistou </w:t>
      </w:r>
      <w:r w:rsidR="004172EB" w:rsidRPr="001C0A6D">
        <w:t>.</w:t>
      </w:r>
    </w:p>
    <w:p w14:paraId="63463551" w14:textId="0D6D6430" w:rsidR="00174995" w:rsidRPr="001C0A6D" w:rsidRDefault="00BC5D17" w:rsidP="005376D0">
      <w:pPr>
        <w:ind w:firstLine="0"/>
      </w:pPr>
      <w:r w:rsidRPr="001C0A6D">
        <w:rPr>
          <w:b/>
          <w:bCs/>
        </w:rPr>
        <w:t>Odposlech</w:t>
      </w:r>
    </w:p>
    <w:p w14:paraId="38A93CBC" w14:textId="3B1CF1B9" w:rsidR="00BC5D17" w:rsidRPr="001C0A6D" w:rsidRDefault="000817F2" w:rsidP="005376D0">
      <w:pPr>
        <w:ind w:firstLine="0"/>
      </w:pPr>
      <w:r w:rsidRPr="001C0A6D">
        <w:t>Při odposlechu se může jednat o tzv. MITM</w:t>
      </w:r>
      <w:r w:rsidR="00BC0D11" w:rsidRPr="001C0A6D">
        <w:t>( Man In The Middle)</w:t>
      </w:r>
      <w:r w:rsidR="001B78DC" w:rsidRPr="001C0A6D">
        <w:t xml:space="preserve"> útok.</w:t>
      </w:r>
      <w:r w:rsidR="00235280" w:rsidRPr="001C0A6D">
        <w:t xml:space="preserve"> Jedná se o útočníka</w:t>
      </w:r>
      <w:ins w:id="18" w:author="hodn1" w:date="2023-02-01T21:38:00Z">
        <w:r w:rsidR="00D261C9" w:rsidRPr="001C0A6D">
          <w:t>,</w:t>
        </w:r>
      </w:ins>
      <w:r w:rsidR="00235280" w:rsidRPr="001C0A6D">
        <w:t xml:space="preserve"> který tvoří prostředníka mezi komunikací dvou subjektů.</w:t>
      </w:r>
      <w:r w:rsidR="00783A98" w:rsidRPr="001C0A6D">
        <w:t xml:space="preserve"> Tento útočník pak zpracovává obě strany komunikací a může je odposlouchávat nebo měnit.</w:t>
      </w:r>
    </w:p>
    <w:p w14:paraId="0F04C704" w14:textId="5F47DD3F" w:rsidR="00F910FE" w:rsidRPr="001C0A6D" w:rsidRDefault="00F910FE" w:rsidP="005376D0">
      <w:pPr>
        <w:ind w:firstLine="0"/>
      </w:pPr>
      <w:r w:rsidRPr="001C0A6D">
        <w:t xml:space="preserve">Odpovědí na tento útok je jen </w:t>
      </w:r>
      <w:r w:rsidR="00D261C9" w:rsidRPr="001C0A6D">
        <w:t xml:space="preserve">pžíváním </w:t>
      </w:r>
      <w:r w:rsidRPr="001C0A6D">
        <w:t>nejbezpečnějšího nastavení všude</w:t>
      </w:r>
      <w:r w:rsidR="00D261C9" w:rsidRPr="001C0A6D">
        <w:t>,</w:t>
      </w:r>
      <w:r w:rsidRPr="001C0A6D">
        <w:t xml:space="preserve"> kde je to možné. Použitím firewallu s konstantní analýzou provozu.</w:t>
      </w:r>
      <w:r w:rsidR="007B0513" w:rsidRPr="001C0A6D">
        <w:t xml:space="preserve"> A pokud je to možné</w:t>
      </w:r>
      <w:r w:rsidR="00D261C9" w:rsidRPr="001C0A6D">
        <w:t>,</w:t>
      </w:r>
      <w:r w:rsidR="007B0513" w:rsidRPr="001C0A6D">
        <w:t xml:space="preserve"> tak používat šifrování síťových paketů iPSec</w:t>
      </w:r>
      <w:r w:rsidR="00F436B6" w:rsidRPr="001C0A6D">
        <w:t>.</w:t>
      </w:r>
    </w:p>
    <w:p w14:paraId="75FD0AB7" w14:textId="62FFB5E4" w:rsidR="001D227E" w:rsidRPr="001C0A6D" w:rsidRDefault="001D227E" w:rsidP="0098290D">
      <w:pPr>
        <w:ind w:firstLine="0"/>
      </w:pPr>
    </w:p>
    <w:p w14:paraId="292EB761" w14:textId="77777777" w:rsidR="00344F7F" w:rsidRPr="001C0A6D" w:rsidRDefault="00344F7F" w:rsidP="00344F7F">
      <w:pPr>
        <w:ind w:left="709" w:firstLine="0"/>
      </w:pPr>
    </w:p>
    <w:p w14:paraId="370AD921" w14:textId="4DE91C0D" w:rsidR="002B6470" w:rsidRPr="001C0A6D" w:rsidRDefault="002B6470" w:rsidP="005F43F8"/>
    <w:p w14:paraId="02E5F6C4" w14:textId="5E64288C" w:rsidR="002B6470" w:rsidRPr="001C0A6D" w:rsidRDefault="002B6470" w:rsidP="005F43F8"/>
    <w:p w14:paraId="437473B4" w14:textId="4FEC1158" w:rsidR="002B6470" w:rsidRPr="001C0A6D" w:rsidRDefault="002B6470" w:rsidP="005F43F8"/>
    <w:p w14:paraId="2E62481E" w14:textId="5363647B" w:rsidR="002B6470" w:rsidRPr="001C0A6D" w:rsidRDefault="002B6470" w:rsidP="005F43F8"/>
    <w:p w14:paraId="4243FF5B" w14:textId="26C6EF66" w:rsidR="002B6470" w:rsidRPr="001C0A6D" w:rsidRDefault="002B6470" w:rsidP="00755216">
      <w:pPr>
        <w:spacing w:after="0" w:line="240" w:lineRule="auto"/>
        <w:ind w:firstLine="0"/>
        <w:jc w:val="left"/>
      </w:pPr>
    </w:p>
    <w:p w14:paraId="384873F8" w14:textId="77777777" w:rsidR="00205843" w:rsidRPr="001C0A6D" w:rsidRDefault="00205843" w:rsidP="00570D86">
      <w:pPr>
        <w:pStyle w:val="Heading1"/>
      </w:pPr>
      <w:bookmarkStart w:id="19" w:name="_Toc386301761"/>
      <w:bookmarkStart w:id="20" w:name="_Toc476327918"/>
      <w:r w:rsidRPr="001C0A6D">
        <w:lastRenderedPageBreak/>
        <w:t>Výsledky</w:t>
      </w:r>
      <w:bookmarkEnd w:id="19"/>
      <w:bookmarkEnd w:id="20"/>
    </w:p>
    <w:p w14:paraId="62AC4262" w14:textId="77777777" w:rsidR="00056239" w:rsidRPr="001C0A6D" w:rsidRDefault="00056239" w:rsidP="0049290C">
      <w:pPr>
        <w:ind w:firstLine="0"/>
      </w:pPr>
    </w:p>
    <w:p w14:paraId="022FF2EA" w14:textId="7D3262A4" w:rsidR="00A90A3A" w:rsidRPr="001C0A6D" w:rsidRDefault="005D2B41" w:rsidP="0049290C">
      <w:pPr>
        <w:ind w:firstLine="0"/>
      </w:pPr>
      <w:r w:rsidRPr="001C0A6D">
        <w:t>Výsled</w:t>
      </w:r>
      <w:r w:rsidR="004909FE" w:rsidRPr="001C0A6D">
        <w:t>e</w:t>
      </w:r>
      <w:r w:rsidRPr="001C0A6D">
        <w:t xml:space="preserve">k tohoto projektu </w:t>
      </w:r>
      <w:r w:rsidR="004909FE" w:rsidRPr="001C0A6D">
        <w:t xml:space="preserve"> se sestává z listu doporučení pro  každého IT specialistu, který se případně nachází v takovéto pozici ze zadání .</w:t>
      </w:r>
    </w:p>
    <w:p w14:paraId="77AA043D" w14:textId="77777777" w:rsidR="00342908" w:rsidRPr="001C0A6D" w:rsidRDefault="00342908" w:rsidP="00342908">
      <w:pPr>
        <w:numPr>
          <w:ilvl w:val="0"/>
          <w:numId w:val="19"/>
        </w:numPr>
      </w:pPr>
      <w:r w:rsidRPr="001C0A6D">
        <w:t>Zavedení běžných bezpečnostních prohlídek kvůli identifikaci hrozeb a potenciálních možností útoku.</w:t>
      </w:r>
    </w:p>
    <w:p w14:paraId="50719BE2" w14:textId="55B848E2" w:rsidR="00342908" w:rsidRPr="001C0A6D" w:rsidRDefault="00342908" w:rsidP="00342908">
      <w:pPr>
        <w:numPr>
          <w:ilvl w:val="0"/>
          <w:numId w:val="19"/>
        </w:numPr>
      </w:pPr>
      <w:r w:rsidRPr="001C0A6D">
        <w:t>Zaveďte přísné kontroly přístupu, abyste zajistili, že k citlivým informacím a systémům budou mít přístup pouze oprávněné osoby.</w:t>
      </w:r>
    </w:p>
    <w:p w14:paraId="31761388" w14:textId="77777777" w:rsidR="00342908" w:rsidRPr="001C0A6D" w:rsidRDefault="00342908" w:rsidP="00342908">
      <w:pPr>
        <w:numPr>
          <w:ilvl w:val="0"/>
          <w:numId w:val="19"/>
        </w:numPr>
      </w:pPr>
      <w:r w:rsidRPr="001C0A6D">
        <w:t>Rychlé aktualizace a patche softwaru proti nově objeveným hrozbám.</w:t>
      </w:r>
    </w:p>
    <w:p w14:paraId="19D80780" w14:textId="77777777" w:rsidR="00342908" w:rsidRPr="001C0A6D" w:rsidRDefault="00342908" w:rsidP="00342908">
      <w:pPr>
        <w:numPr>
          <w:ilvl w:val="0"/>
          <w:numId w:val="19"/>
        </w:numPr>
      </w:pPr>
      <w:r w:rsidRPr="001C0A6D">
        <w:t>Provádění pravidelného školení pro personál na téma kyberbezpečnosti</w:t>
      </w:r>
    </w:p>
    <w:p w14:paraId="0FA46ABB" w14:textId="7BBD2E10" w:rsidR="00342908" w:rsidRPr="001C0A6D" w:rsidRDefault="00342908" w:rsidP="00342908">
      <w:pPr>
        <w:numPr>
          <w:ilvl w:val="0"/>
          <w:numId w:val="19"/>
        </w:numPr>
      </w:pPr>
      <w:r w:rsidRPr="001C0A6D">
        <w:t xml:space="preserve">Zavedení dělení </w:t>
      </w:r>
      <w:r w:rsidR="00D261C9" w:rsidRPr="001C0A6D">
        <w:t xml:space="preserve">sítí </w:t>
      </w:r>
      <w:r w:rsidRPr="001C0A6D">
        <w:t>na podsítě pomocí segmentace</w:t>
      </w:r>
    </w:p>
    <w:p w14:paraId="319F4860" w14:textId="239D25AF" w:rsidR="00342908" w:rsidRPr="001C0A6D" w:rsidRDefault="00342908" w:rsidP="00342908">
      <w:pPr>
        <w:numPr>
          <w:ilvl w:val="0"/>
          <w:numId w:val="19"/>
        </w:numPr>
      </w:pPr>
      <w:r w:rsidRPr="001C0A6D">
        <w:t xml:space="preserve">Pravidelné zálohy s </w:t>
      </w:r>
      <w:r w:rsidR="00D261C9" w:rsidRPr="001C0A6D">
        <w:t xml:space="preserve">testováním </w:t>
      </w:r>
      <w:r w:rsidRPr="001C0A6D">
        <w:t>jejich obnovitelnosti v rámci času</w:t>
      </w:r>
    </w:p>
    <w:p w14:paraId="46A84671" w14:textId="2B252501" w:rsidR="00342908" w:rsidRPr="001C0A6D" w:rsidRDefault="00342908" w:rsidP="00342908">
      <w:pPr>
        <w:numPr>
          <w:ilvl w:val="0"/>
          <w:numId w:val="19"/>
        </w:numPr>
      </w:pPr>
      <w:r w:rsidRPr="001C0A6D">
        <w:t>Šifrování</w:t>
      </w:r>
      <w:ins w:id="21" w:author="hodn1" w:date="2023-02-01T21:39:00Z">
        <w:r w:rsidR="00D261C9" w:rsidRPr="001C0A6D">
          <w:t>,</w:t>
        </w:r>
      </w:ins>
      <w:r w:rsidRPr="001C0A6D">
        <w:t xml:space="preserve"> kde to jde</w:t>
      </w:r>
    </w:p>
    <w:p w14:paraId="40A34666" w14:textId="77777777" w:rsidR="00342908" w:rsidRPr="001C0A6D" w:rsidRDefault="00342908" w:rsidP="00342908">
      <w:pPr>
        <w:numPr>
          <w:ilvl w:val="0"/>
          <w:numId w:val="19"/>
        </w:numPr>
      </w:pPr>
      <w:r w:rsidRPr="001C0A6D">
        <w:t>Více faktorové ověřovaní</w:t>
      </w:r>
    </w:p>
    <w:p w14:paraId="52D09FBB" w14:textId="77777777" w:rsidR="00342908" w:rsidRPr="001C0A6D" w:rsidRDefault="00342908" w:rsidP="00342908">
      <w:pPr>
        <w:numPr>
          <w:ilvl w:val="0"/>
          <w:numId w:val="19"/>
        </w:numPr>
      </w:pPr>
      <w:r w:rsidRPr="001C0A6D">
        <w:t>Zavedení krizového plánu a jeho pravidelné iterace</w:t>
      </w:r>
    </w:p>
    <w:p w14:paraId="288C9942" w14:textId="77777777" w:rsidR="00342908" w:rsidRPr="001C0A6D" w:rsidRDefault="00342908" w:rsidP="00342908">
      <w:pPr>
        <w:numPr>
          <w:ilvl w:val="0"/>
          <w:numId w:val="19"/>
        </w:numPr>
      </w:pPr>
      <w:r w:rsidRPr="001C0A6D">
        <w:t>Monitorování provozu a bezpečnostních incidentů a vedení dokumentace</w:t>
      </w:r>
    </w:p>
    <w:p w14:paraId="6F131407" w14:textId="72FE86D5" w:rsidR="00A90A3A" w:rsidRPr="001C0A6D" w:rsidRDefault="00A90A3A" w:rsidP="0049290C">
      <w:pPr>
        <w:ind w:firstLine="0"/>
        <w:sectPr w:rsidR="00A90A3A" w:rsidRPr="001C0A6D" w:rsidSect="001E1EBF">
          <w:pgSz w:w="11906" w:h="16838" w:code="9"/>
          <w:pgMar w:top="1418" w:right="1418" w:bottom="1418" w:left="1418" w:header="709" w:footer="709" w:gutter="567"/>
          <w:cols w:space="708"/>
          <w:docGrid w:linePitch="360"/>
        </w:sectPr>
      </w:pPr>
    </w:p>
    <w:p w14:paraId="49F44B93" w14:textId="77777777" w:rsidR="00205843" w:rsidRPr="001C0A6D" w:rsidRDefault="00205843" w:rsidP="006B61FB">
      <w:pPr>
        <w:pStyle w:val="Heading1"/>
      </w:pPr>
      <w:bookmarkStart w:id="22" w:name="_Toc386301762"/>
      <w:bookmarkStart w:id="23" w:name="_Toc476327919"/>
      <w:r w:rsidRPr="001C0A6D">
        <w:lastRenderedPageBreak/>
        <w:t>Diskuse</w:t>
      </w:r>
      <w:bookmarkEnd w:id="22"/>
      <w:bookmarkEnd w:id="23"/>
    </w:p>
    <w:p w14:paraId="06D12B21" w14:textId="04FE39FF" w:rsidR="00F17E83" w:rsidRPr="001C0A6D" w:rsidRDefault="004D0BA9" w:rsidP="00E91909">
      <w:pPr>
        <w:pStyle w:val="Normlnbezodsazen"/>
        <w:ind w:firstLine="709"/>
        <w:sectPr w:rsidR="00F17E83" w:rsidRPr="001C0A6D" w:rsidSect="001E1EBF">
          <w:pgSz w:w="11906" w:h="16838" w:code="9"/>
          <w:pgMar w:top="1418" w:right="1418" w:bottom="1418" w:left="1418" w:header="709" w:footer="709" w:gutter="567"/>
          <w:cols w:space="708"/>
          <w:docGrid w:linePitch="360"/>
        </w:sectPr>
      </w:pPr>
      <w:r w:rsidRPr="001C0A6D">
        <w:t>V rámci našich výsledků máme v rukou sérii velmi široce použitelných doporučení.</w:t>
      </w:r>
      <w:r w:rsidR="001B1004" w:rsidRPr="001C0A6D">
        <w:t xml:space="preserve"> </w:t>
      </w:r>
      <w:r w:rsidRPr="001C0A6D">
        <w:t>Dodržení těchto doporučení mů</w:t>
      </w:r>
      <w:r w:rsidR="00D97738" w:rsidRPr="001C0A6D">
        <w:t xml:space="preserve">že opravdu zmenšit dopad </w:t>
      </w:r>
      <w:r w:rsidR="00AC5FEA">
        <w:t xml:space="preserve">útoků </w:t>
      </w:r>
      <w:r w:rsidR="00D97738" w:rsidRPr="001C0A6D">
        <w:t>na menší nemocnici a její provozuschopnost.</w:t>
      </w:r>
      <w:r w:rsidR="00F8065A" w:rsidRPr="001C0A6D">
        <w:t xml:space="preserve"> </w:t>
      </w:r>
      <w:r w:rsidR="00171E08" w:rsidRPr="001C0A6D">
        <w:t xml:space="preserve">Problémem je také </w:t>
      </w:r>
      <w:r w:rsidR="00D261C9" w:rsidRPr="001C0A6D">
        <w:t xml:space="preserve">šířka </w:t>
      </w:r>
      <w:r w:rsidR="00171E08" w:rsidRPr="001C0A6D">
        <w:t>těchto   požadavků a jejich specifičnost daná použitou</w:t>
      </w:r>
      <w:r w:rsidR="001C0A6D">
        <w:t xml:space="preserve"> </w:t>
      </w:r>
      <w:r w:rsidR="00171E08" w:rsidRPr="001C0A6D">
        <w:t xml:space="preserve">síťovou </w:t>
      </w:r>
      <w:r w:rsidR="00D261C9" w:rsidRPr="001C0A6D">
        <w:t>infrastrukturou</w:t>
      </w:r>
      <w:r w:rsidR="00171E08" w:rsidRPr="001C0A6D">
        <w:t>. Nejdražší řešení je většinou od firmy CISCO</w:t>
      </w:r>
      <w:r w:rsidR="001C0A6D" w:rsidRPr="001C0A6D">
        <w:t>,která vytváří pravděpodobně</w:t>
      </w:r>
      <w:r w:rsidR="00171E08" w:rsidRPr="001C0A6D">
        <w:t xml:space="preserve"> nejkvalitnější síťové prvky s aktivní správou a bezpečnostními prvky. Toto řešení ale menší nemocnice pravděpodobně obejdou a spokojí se s levnější </w:t>
      </w:r>
      <w:r w:rsidR="00D261C9" w:rsidRPr="001C0A6D">
        <w:t>variantou ,</w:t>
      </w:r>
      <w:r w:rsidR="00171E08" w:rsidRPr="001C0A6D">
        <w:t xml:space="preserve">která spoléhá na zkušenost  </w:t>
      </w:r>
      <w:r w:rsidR="00990F05" w:rsidRPr="001C0A6D">
        <w:t>IT</w:t>
      </w:r>
      <w:r w:rsidR="00171E08" w:rsidRPr="001C0A6D">
        <w:t xml:space="preserve"> specialistů.</w:t>
      </w:r>
    </w:p>
    <w:p w14:paraId="21703D20" w14:textId="77777777" w:rsidR="00205843" w:rsidRPr="001C0A6D" w:rsidRDefault="00205843" w:rsidP="00B50857">
      <w:pPr>
        <w:pStyle w:val="Heading1"/>
      </w:pPr>
      <w:bookmarkStart w:id="24" w:name="_Toc350012463"/>
      <w:bookmarkStart w:id="25" w:name="_Toc386301763"/>
      <w:bookmarkStart w:id="26" w:name="_Toc476327920"/>
      <w:r w:rsidRPr="001C0A6D">
        <w:lastRenderedPageBreak/>
        <w:t>Závěr</w:t>
      </w:r>
      <w:bookmarkEnd w:id="24"/>
      <w:bookmarkEnd w:id="25"/>
      <w:bookmarkEnd w:id="26"/>
    </w:p>
    <w:p w14:paraId="69E5A793" w14:textId="4B3B6ED3" w:rsidR="004E46F8" w:rsidRPr="001C0A6D" w:rsidRDefault="00E3453A" w:rsidP="00F17E83">
      <w:pPr>
        <w:pStyle w:val="Normlnbezodsazen"/>
      </w:pPr>
      <w:r w:rsidRPr="001C0A6D">
        <w:t xml:space="preserve">Cílem práce </w:t>
      </w:r>
      <w:r w:rsidR="00223A6F" w:rsidRPr="001C0A6D">
        <w:t xml:space="preserve">bylo vzít v potaz menší nemocnici a její rizika, zanalyzovat je a na toto reagovat. V mé práci jsem  prošel celou nemocnici snad v každém scénáři a přivedl na nejpravděpodobnější rizika bezpečnostní politiku. </w:t>
      </w:r>
      <w:r w:rsidR="00973DA0" w:rsidRPr="001C0A6D">
        <w:t>Tato problematika má několik úskalí</w:t>
      </w:r>
      <w:ins w:id="27" w:author="hodn1" w:date="2023-02-01T21:41:00Z">
        <w:r w:rsidR="00D261C9" w:rsidRPr="001C0A6D">
          <w:t>,</w:t>
        </w:r>
      </w:ins>
      <w:r w:rsidR="00973DA0" w:rsidRPr="001C0A6D">
        <w:t xml:space="preserve"> a to ve finančních možnostech, v nárocích na ko</w:t>
      </w:r>
      <w:r w:rsidR="00D261C9" w:rsidRPr="001C0A6D">
        <w:t>o</w:t>
      </w:r>
      <w:r w:rsidR="00973DA0" w:rsidRPr="001C0A6D">
        <w:t>rdinaci</w:t>
      </w:r>
      <w:r w:rsidR="008F6879" w:rsidRPr="001C0A6D">
        <w:t xml:space="preserve"> a také ve školení zaměstnanců.</w:t>
      </w:r>
    </w:p>
    <w:p w14:paraId="71B9D60D" w14:textId="17665CB5" w:rsidR="00F17E83" w:rsidRPr="001C0A6D" w:rsidRDefault="00954D91" w:rsidP="00954D91">
      <w:pPr>
        <w:spacing w:after="200"/>
        <w:ind w:firstLine="0"/>
        <w:jc w:val="left"/>
        <w:sectPr w:rsidR="00F17E83" w:rsidRPr="001C0A6D" w:rsidSect="001E1EBF">
          <w:pgSz w:w="11906" w:h="16838" w:code="9"/>
          <w:pgMar w:top="1418" w:right="1418" w:bottom="1418" w:left="1418" w:header="709" w:footer="709" w:gutter="567"/>
          <w:cols w:space="708"/>
          <w:docGrid w:linePitch="360"/>
        </w:sectPr>
      </w:pPr>
      <w:r w:rsidRPr="001C0A6D">
        <w:t>Celkově je mi  líto člověka, který toto bude řešit, jelikož se jedná o velmi náročnou práci a velmi zodpovědnou</w:t>
      </w:r>
      <w:r w:rsidR="00D261C9" w:rsidRPr="001C0A6D">
        <w:t>,</w:t>
      </w:r>
      <w:r w:rsidRPr="001C0A6D">
        <w:t xml:space="preserve"> a to s většinou s neodpovídajícím platovým ohodnocením.</w:t>
      </w:r>
    </w:p>
    <w:p w14:paraId="0EA3F412" w14:textId="39DC089C" w:rsidR="004F531E" w:rsidRPr="001C0A6D" w:rsidRDefault="00205843" w:rsidP="00D935B1">
      <w:pPr>
        <w:pStyle w:val="Heading1"/>
        <w:numPr>
          <w:ilvl w:val="0"/>
          <w:numId w:val="0"/>
        </w:numPr>
        <w:ind w:left="432" w:hanging="432"/>
      </w:pPr>
      <w:bookmarkStart w:id="28" w:name="_Toc350012464"/>
      <w:bookmarkStart w:id="29" w:name="_Toc386301764"/>
      <w:bookmarkStart w:id="30" w:name="_Toc476327921"/>
      <w:r w:rsidRPr="001C0A6D">
        <w:lastRenderedPageBreak/>
        <w:t>S</w:t>
      </w:r>
      <w:bookmarkEnd w:id="28"/>
      <w:r w:rsidRPr="001C0A6D">
        <w:t>eznam použité literatury</w:t>
      </w:r>
      <w:bookmarkEnd w:id="29"/>
      <w:bookmarkEnd w:id="30"/>
    </w:p>
    <w:p w14:paraId="7CA8144F" w14:textId="77777777" w:rsidR="00D935B1" w:rsidRPr="001C0A6D" w:rsidRDefault="00000000" w:rsidP="00D935B1">
      <w:pPr>
        <w:pStyle w:val="BodyText"/>
        <w:spacing w:before="1"/>
        <w:ind w:left="110"/>
        <w:jc w:val="both"/>
        <w:rPr>
          <w:w w:val="105"/>
        </w:rPr>
      </w:pPr>
      <w:hyperlink r:id="rId19" w:history="1">
        <w:r w:rsidR="00D935B1" w:rsidRPr="001C0A6D">
          <w:rPr>
            <w:rStyle w:val="Hyperlink"/>
            <w:w w:val="105"/>
          </w:rPr>
          <w:t>https://www.epravo.cz/top/clanky/kyberneticka-bezpecnost-ve-zdravotnictvi-112849.html</w:t>
        </w:r>
      </w:hyperlink>
    </w:p>
    <w:p w14:paraId="57201C8D" w14:textId="77777777" w:rsidR="00D935B1" w:rsidRPr="001C0A6D" w:rsidRDefault="00000000" w:rsidP="00D935B1">
      <w:pPr>
        <w:pStyle w:val="BodyText"/>
        <w:spacing w:before="1"/>
        <w:ind w:left="110"/>
        <w:jc w:val="both"/>
        <w:rPr>
          <w:w w:val="105"/>
        </w:rPr>
      </w:pPr>
      <w:hyperlink r:id="rId20" w:history="1">
        <w:r w:rsidR="00D935B1" w:rsidRPr="001C0A6D">
          <w:rPr>
            <w:rStyle w:val="Hyperlink"/>
            <w:w w:val="105"/>
          </w:rPr>
          <w:t>https://osveta.nukib.cz/mod/page/view.php?id=2385</w:t>
        </w:r>
      </w:hyperlink>
    </w:p>
    <w:p w14:paraId="05F41ED3" w14:textId="77777777" w:rsidR="00D935B1" w:rsidRPr="001C0A6D" w:rsidRDefault="00000000" w:rsidP="00D935B1">
      <w:pPr>
        <w:pStyle w:val="BodyText"/>
        <w:spacing w:before="1"/>
        <w:ind w:left="110"/>
        <w:jc w:val="both"/>
        <w:rPr>
          <w:w w:val="105"/>
        </w:rPr>
      </w:pPr>
      <w:hyperlink r:id="rId21" w:history="1">
        <w:r w:rsidR="00D935B1" w:rsidRPr="001C0A6D">
          <w:rPr>
            <w:rStyle w:val="Hyperlink"/>
            <w:w w:val="105"/>
          </w:rPr>
          <w:t>https://pubmed.ncbi.nlm.nih.gov/35062504/</w:t>
        </w:r>
      </w:hyperlink>
    </w:p>
    <w:p w14:paraId="42D71D7F" w14:textId="6B64612A" w:rsidR="004F531E" w:rsidRPr="001C0A6D" w:rsidRDefault="00000000" w:rsidP="00306C20">
      <w:pPr>
        <w:pStyle w:val="BodyText"/>
        <w:spacing w:before="1"/>
        <w:ind w:left="110"/>
        <w:jc w:val="both"/>
        <w:rPr>
          <w:w w:val="105"/>
        </w:rPr>
        <w:sectPr w:rsidR="004F531E" w:rsidRPr="001C0A6D" w:rsidSect="001E1EBF">
          <w:pgSz w:w="11906" w:h="16838" w:code="9"/>
          <w:pgMar w:top="1418" w:right="1418" w:bottom="1418" w:left="1418" w:header="709" w:footer="709" w:gutter="567"/>
          <w:cols w:space="708"/>
          <w:docGrid w:linePitch="360"/>
        </w:sectPr>
      </w:pPr>
      <w:hyperlink r:id="rId22" w:history="1">
        <w:r w:rsidR="00D935B1" w:rsidRPr="001C0A6D">
          <w:rPr>
            <w:rStyle w:val="Hyperlink"/>
            <w:w w:val="105"/>
          </w:rPr>
          <w:t>https://pubmed.ncbi.nlm.nih.gov/33023808/</w:t>
        </w:r>
      </w:hyperlink>
    </w:p>
    <w:p w14:paraId="4068EC86" w14:textId="11259F7E" w:rsidR="00FB211C" w:rsidRPr="001C0A6D" w:rsidRDefault="00FB211C" w:rsidP="00306C20">
      <w:pPr>
        <w:ind w:firstLine="0"/>
      </w:pPr>
    </w:p>
    <w:sectPr w:rsidR="00FB211C" w:rsidRPr="001C0A6D"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361F" w14:textId="77777777" w:rsidR="0098155E" w:rsidRDefault="0098155E" w:rsidP="007C33D3">
      <w:pPr>
        <w:spacing w:line="240" w:lineRule="auto"/>
      </w:pPr>
      <w:r>
        <w:separator/>
      </w:r>
    </w:p>
  </w:endnote>
  <w:endnote w:type="continuationSeparator" w:id="0">
    <w:p w14:paraId="5B53BF8B" w14:textId="77777777" w:rsidR="0098155E" w:rsidRDefault="0098155E"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w:t>
        </w:r>
        <w:r w:rsidR="002D7901">
          <w:rPr>
            <w:noProof/>
          </w:rPr>
          <w:t>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268A" w14:textId="77777777" w:rsidR="0098155E" w:rsidRDefault="0098155E" w:rsidP="007C33D3">
      <w:pPr>
        <w:spacing w:line="240" w:lineRule="auto"/>
      </w:pPr>
      <w:r>
        <w:separator/>
      </w:r>
    </w:p>
  </w:footnote>
  <w:footnote w:type="continuationSeparator" w:id="0">
    <w:p w14:paraId="1C967223" w14:textId="77777777" w:rsidR="0098155E" w:rsidRDefault="0098155E"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18" w15:restartNumberingAfterBreak="0">
    <w:nsid w:val="6EEE73C6"/>
    <w:multiLevelType w:val="hybridMultilevel"/>
    <w:tmpl w:val="818C4CAA"/>
    <w:lvl w:ilvl="0" w:tplc="78C6B4A4">
      <w:start w:val="1"/>
      <w:numFmt w:val="decimal"/>
      <w:lvlText w:val="%1."/>
      <w:lvlJc w:val="left"/>
      <w:pPr>
        <w:tabs>
          <w:tab w:val="num" w:pos="720"/>
        </w:tabs>
        <w:ind w:left="720" w:hanging="360"/>
      </w:pPr>
    </w:lvl>
    <w:lvl w:ilvl="1" w:tplc="879CE892" w:tentative="1">
      <w:start w:val="1"/>
      <w:numFmt w:val="decimal"/>
      <w:lvlText w:val="%2."/>
      <w:lvlJc w:val="left"/>
      <w:pPr>
        <w:tabs>
          <w:tab w:val="num" w:pos="1440"/>
        </w:tabs>
        <w:ind w:left="1440" w:hanging="360"/>
      </w:pPr>
    </w:lvl>
    <w:lvl w:ilvl="2" w:tplc="CF604824" w:tentative="1">
      <w:start w:val="1"/>
      <w:numFmt w:val="decimal"/>
      <w:lvlText w:val="%3."/>
      <w:lvlJc w:val="left"/>
      <w:pPr>
        <w:tabs>
          <w:tab w:val="num" w:pos="2160"/>
        </w:tabs>
        <w:ind w:left="2160" w:hanging="360"/>
      </w:pPr>
    </w:lvl>
    <w:lvl w:ilvl="3" w:tplc="D9EEF756" w:tentative="1">
      <w:start w:val="1"/>
      <w:numFmt w:val="decimal"/>
      <w:lvlText w:val="%4."/>
      <w:lvlJc w:val="left"/>
      <w:pPr>
        <w:tabs>
          <w:tab w:val="num" w:pos="2880"/>
        </w:tabs>
        <w:ind w:left="2880" w:hanging="360"/>
      </w:pPr>
    </w:lvl>
    <w:lvl w:ilvl="4" w:tplc="53AE8AB4" w:tentative="1">
      <w:start w:val="1"/>
      <w:numFmt w:val="decimal"/>
      <w:lvlText w:val="%5."/>
      <w:lvlJc w:val="left"/>
      <w:pPr>
        <w:tabs>
          <w:tab w:val="num" w:pos="3600"/>
        </w:tabs>
        <w:ind w:left="3600" w:hanging="360"/>
      </w:pPr>
    </w:lvl>
    <w:lvl w:ilvl="5" w:tplc="B30E902C" w:tentative="1">
      <w:start w:val="1"/>
      <w:numFmt w:val="decimal"/>
      <w:lvlText w:val="%6."/>
      <w:lvlJc w:val="left"/>
      <w:pPr>
        <w:tabs>
          <w:tab w:val="num" w:pos="4320"/>
        </w:tabs>
        <w:ind w:left="4320" w:hanging="360"/>
      </w:pPr>
    </w:lvl>
    <w:lvl w:ilvl="6" w:tplc="8D9E7DAA" w:tentative="1">
      <w:start w:val="1"/>
      <w:numFmt w:val="decimal"/>
      <w:lvlText w:val="%7."/>
      <w:lvlJc w:val="left"/>
      <w:pPr>
        <w:tabs>
          <w:tab w:val="num" w:pos="5040"/>
        </w:tabs>
        <w:ind w:left="5040" w:hanging="360"/>
      </w:pPr>
    </w:lvl>
    <w:lvl w:ilvl="7" w:tplc="78360D28" w:tentative="1">
      <w:start w:val="1"/>
      <w:numFmt w:val="decimal"/>
      <w:lvlText w:val="%8."/>
      <w:lvlJc w:val="left"/>
      <w:pPr>
        <w:tabs>
          <w:tab w:val="num" w:pos="5760"/>
        </w:tabs>
        <w:ind w:left="5760" w:hanging="360"/>
      </w:pPr>
    </w:lvl>
    <w:lvl w:ilvl="8" w:tplc="2D240FC8" w:tentative="1">
      <w:start w:val="1"/>
      <w:numFmt w:val="decimal"/>
      <w:lvlText w:val="%9."/>
      <w:lvlJc w:val="left"/>
      <w:pPr>
        <w:tabs>
          <w:tab w:val="num" w:pos="6480"/>
        </w:tabs>
        <w:ind w:left="6480" w:hanging="360"/>
      </w:p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 w:numId="19" w16cid:durableId="85965836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chanek, Simon">
    <w15:presenceInfo w15:providerId="AD" w15:userId="S::kochasim@cvut.cz::7777db7e-1749-435a-9563-e395940f857a"/>
  </w15:person>
  <w15:person w15:author="hodn1">
    <w15:presenceInfo w15:providerId="None" w15:userId="hodn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1651C"/>
    <w:rsid w:val="0002502D"/>
    <w:rsid w:val="00025549"/>
    <w:rsid w:val="0002753F"/>
    <w:rsid w:val="00034EFA"/>
    <w:rsid w:val="00041AEE"/>
    <w:rsid w:val="00051B44"/>
    <w:rsid w:val="0005342D"/>
    <w:rsid w:val="00056239"/>
    <w:rsid w:val="00056400"/>
    <w:rsid w:val="00057E0D"/>
    <w:rsid w:val="000667EB"/>
    <w:rsid w:val="0007496D"/>
    <w:rsid w:val="000763D7"/>
    <w:rsid w:val="000817F2"/>
    <w:rsid w:val="00095157"/>
    <w:rsid w:val="000964BF"/>
    <w:rsid w:val="000A01EC"/>
    <w:rsid w:val="000A1F42"/>
    <w:rsid w:val="000A52FD"/>
    <w:rsid w:val="000B2A19"/>
    <w:rsid w:val="000B39C5"/>
    <w:rsid w:val="000B5EAB"/>
    <w:rsid w:val="000B6732"/>
    <w:rsid w:val="000C0F62"/>
    <w:rsid w:val="000D5940"/>
    <w:rsid w:val="000F0C79"/>
    <w:rsid w:val="000F3E64"/>
    <w:rsid w:val="00102F36"/>
    <w:rsid w:val="00111603"/>
    <w:rsid w:val="00120080"/>
    <w:rsid w:val="00121A1E"/>
    <w:rsid w:val="00133135"/>
    <w:rsid w:val="001401EE"/>
    <w:rsid w:val="00147181"/>
    <w:rsid w:val="00157CC2"/>
    <w:rsid w:val="001644C7"/>
    <w:rsid w:val="00170546"/>
    <w:rsid w:val="00171E08"/>
    <w:rsid w:val="00174995"/>
    <w:rsid w:val="0018137E"/>
    <w:rsid w:val="001840EC"/>
    <w:rsid w:val="0019304A"/>
    <w:rsid w:val="00195F5F"/>
    <w:rsid w:val="001B0195"/>
    <w:rsid w:val="001B1004"/>
    <w:rsid w:val="001B74C9"/>
    <w:rsid w:val="001B78DC"/>
    <w:rsid w:val="001C029C"/>
    <w:rsid w:val="001C0A6D"/>
    <w:rsid w:val="001C2B1E"/>
    <w:rsid w:val="001C33F0"/>
    <w:rsid w:val="001D227E"/>
    <w:rsid w:val="001D286A"/>
    <w:rsid w:val="001E1EBF"/>
    <w:rsid w:val="001F3EB0"/>
    <w:rsid w:val="001F529C"/>
    <w:rsid w:val="00204624"/>
    <w:rsid w:val="00205843"/>
    <w:rsid w:val="00223323"/>
    <w:rsid w:val="00223A6F"/>
    <w:rsid w:val="00225941"/>
    <w:rsid w:val="002259F1"/>
    <w:rsid w:val="00235280"/>
    <w:rsid w:val="00236C49"/>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1673"/>
    <w:rsid w:val="002F21E8"/>
    <w:rsid w:val="002F41EF"/>
    <w:rsid w:val="002F4913"/>
    <w:rsid w:val="00304BA4"/>
    <w:rsid w:val="00304E67"/>
    <w:rsid w:val="00306C20"/>
    <w:rsid w:val="00314B8D"/>
    <w:rsid w:val="00314E6E"/>
    <w:rsid w:val="00317759"/>
    <w:rsid w:val="003265CD"/>
    <w:rsid w:val="00327BD6"/>
    <w:rsid w:val="00330672"/>
    <w:rsid w:val="00336CC7"/>
    <w:rsid w:val="003414E2"/>
    <w:rsid w:val="00342908"/>
    <w:rsid w:val="00344F7F"/>
    <w:rsid w:val="00352C98"/>
    <w:rsid w:val="00354DA5"/>
    <w:rsid w:val="00356991"/>
    <w:rsid w:val="00361D1D"/>
    <w:rsid w:val="00372046"/>
    <w:rsid w:val="003806BF"/>
    <w:rsid w:val="0038421C"/>
    <w:rsid w:val="00392B51"/>
    <w:rsid w:val="0039785D"/>
    <w:rsid w:val="003A2C61"/>
    <w:rsid w:val="003A3AE4"/>
    <w:rsid w:val="003B77B9"/>
    <w:rsid w:val="003C0AE2"/>
    <w:rsid w:val="003C0F7A"/>
    <w:rsid w:val="003C7BBE"/>
    <w:rsid w:val="003D0D78"/>
    <w:rsid w:val="003D2412"/>
    <w:rsid w:val="003E2C9E"/>
    <w:rsid w:val="00400A3C"/>
    <w:rsid w:val="0040406E"/>
    <w:rsid w:val="0041098E"/>
    <w:rsid w:val="00412199"/>
    <w:rsid w:val="0041362F"/>
    <w:rsid w:val="004172EB"/>
    <w:rsid w:val="0042328B"/>
    <w:rsid w:val="00432432"/>
    <w:rsid w:val="00435E39"/>
    <w:rsid w:val="00442685"/>
    <w:rsid w:val="00447364"/>
    <w:rsid w:val="0045095F"/>
    <w:rsid w:val="00451070"/>
    <w:rsid w:val="00452C21"/>
    <w:rsid w:val="004539DC"/>
    <w:rsid w:val="004621E2"/>
    <w:rsid w:val="00463521"/>
    <w:rsid w:val="00472B78"/>
    <w:rsid w:val="00472E5D"/>
    <w:rsid w:val="00482004"/>
    <w:rsid w:val="004909FE"/>
    <w:rsid w:val="0049290C"/>
    <w:rsid w:val="00495C50"/>
    <w:rsid w:val="00496BA4"/>
    <w:rsid w:val="004A0368"/>
    <w:rsid w:val="004A4BAE"/>
    <w:rsid w:val="004B14DF"/>
    <w:rsid w:val="004B3B83"/>
    <w:rsid w:val="004C2944"/>
    <w:rsid w:val="004D0BA9"/>
    <w:rsid w:val="004D1AAE"/>
    <w:rsid w:val="004D518E"/>
    <w:rsid w:val="004E287E"/>
    <w:rsid w:val="004E46F8"/>
    <w:rsid w:val="004F0466"/>
    <w:rsid w:val="004F427A"/>
    <w:rsid w:val="004F531E"/>
    <w:rsid w:val="0050396F"/>
    <w:rsid w:val="005127A1"/>
    <w:rsid w:val="00517169"/>
    <w:rsid w:val="00517473"/>
    <w:rsid w:val="00520E7C"/>
    <w:rsid w:val="005249F4"/>
    <w:rsid w:val="00533867"/>
    <w:rsid w:val="00533CFF"/>
    <w:rsid w:val="005356FA"/>
    <w:rsid w:val="00535B82"/>
    <w:rsid w:val="00535F3F"/>
    <w:rsid w:val="005376D0"/>
    <w:rsid w:val="005427A6"/>
    <w:rsid w:val="0054555A"/>
    <w:rsid w:val="0056166C"/>
    <w:rsid w:val="00570D86"/>
    <w:rsid w:val="00581AAC"/>
    <w:rsid w:val="005861D3"/>
    <w:rsid w:val="00587703"/>
    <w:rsid w:val="00590368"/>
    <w:rsid w:val="005A3CB5"/>
    <w:rsid w:val="005A4105"/>
    <w:rsid w:val="005A47AA"/>
    <w:rsid w:val="005B115B"/>
    <w:rsid w:val="005B1AE4"/>
    <w:rsid w:val="005C015F"/>
    <w:rsid w:val="005C7146"/>
    <w:rsid w:val="005C7538"/>
    <w:rsid w:val="005D018C"/>
    <w:rsid w:val="005D0E37"/>
    <w:rsid w:val="005D2914"/>
    <w:rsid w:val="005D2B41"/>
    <w:rsid w:val="005D300D"/>
    <w:rsid w:val="005F1FCA"/>
    <w:rsid w:val="005F3917"/>
    <w:rsid w:val="005F43F8"/>
    <w:rsid w:val="00600A3D"/>
    <w:rsid w:val="0060225A"/>
    <w:rsid w:val="00602339"/>
    <w:rsid w:val="00607920"/>
    <w:rsid w:val="006120CF"/>
    <w:rsid w:val="0063208F"/>
    <w:rsid w:val="00635025"/>
    <w:rsid w:val="00640607"/>
    <w:rsid w:val="0064092E"/>
    <w:rsid w:val="0064093B"/>
    <w:rsid w:val="00642B93"/>
    <w:rsid w:val="0064368C"/>
    <w:rsid w:val="006471C5"/>
    <w:rsid w:val="00647AE5"/>
    <w:rsid w:val="006510DB"/>
    <w:rsid w:val="00653442"/>
    <w:rsid w:val="00654D78"/>
    <w:rsid w:val="006726A8"/>
    <w:rsid w:val="00676499"/>
    <w:rsid w:val="0067666D"/>
    <w:rsid w:val="00681597"/>
    <w:rsid w:val="006830AB"/>
    <w:rsid w:val="00686B18"/>
    <w:rsid w:val="00686C41"/>
    <w:rsid w:val="006927CD"/>
    <w:rsid w:val="0069756F"/>
    <w:rsid w:val="006A60EA"/>
    <w:rsid w:val="006B5A36"/>
    <w:rsid w:val="006B61FB"/>
    <w:rsid w:val="006B7E03"/>
    <w:rsid w:val="006C60EB"/>
    <w:rsid w:val="006D36D3"/>
    <w:rsid w:val="006E153A"/>
    <w:rsid w:val="006E190E"/>
    <w:rsid w:val="006E7C89"/>
    <w:rsid w:val="006F13B1"/>
    <w:rsid w:val="006F3997"/>
    <w:rsid w:val="006F5F04"/>
    <w:rsid w:val="006F72FF"/>
    <w:rsid w:val="00701738"/>
    <w:rsid w:val="00717967"/>
    <w:rsid w:val="00720B36"/>
    <w:rsid w:val="00725230"/>
    <w:rsid w:val="00726442"/>
    <w:rsid w:val="00731E6E"/>
    <w:rsid w:val="0073382F"/>
    <w:rsid w:val="007352FA"/>
    <w:rsid w:val="00746743"/>
    <w:rsid w:val="00752499"/>
    <w:rsid w:val="00755216"/>
    <w:rsid w:val="00764A16"/>
    <w:rsid w:val="0077377D"/>
    <w:rsid w:val="00773915"/>
    <w:rsid w:val="00776F8E"/>
    <w:rsid w:val="00780FCA"/>
    <w:rsid w:val="0078114A"/>
    <w:rsid w:val="00783A98"/>
    <w:rsid w:val="00783F74"/>
    <w:rsid w:val="00786D82"/>
    <w:rsid w:val="007910BB"/>
    <w:rsid w:val="007912F0"/>
    <w:rsid w:val="007930FB"/>
    <w:rsid w:val="007937AA"/>
    <w:rsid w:val="0079762A"/>
    <w:rsid w:val="007A3AC0"/>
    <w:rsid w:val="007A72F8"/>
    <w:rsid w:val="007B0513"/>
    <w:rsid w:val="007B1489"/>
    <w:rsid w:val="007B22A0"/>
    <w:rsid w:val="007C33D3"/>
    <w:rsid w:val="007C772F"/>
    <w:rsid w:val="007D030E"/>
    <w:rsid w:val="007D7610"/>
    <w:rsid w:val="007E16DD"/>
    <w:rsid w:val="007E3E22"/>
    <w:rsid w:val="007F265D"/>
    <w:rsid w:val="007F3E9F"/>
    <w:rsid w:val="007F4726"/>
    <w:rsid w:val="007F48CC"/>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3473"/>
    <w:rsid w:val="00845A90"/>
    <w:rsid w:val="00845A91"/>
    <w:rsid w:val="00853C98"/>
    <w:rsid w:val="00854146"/>
    <w:rsid w:val="00854937"/>
    <w:rsid w:val="00855B78"/>
    <w:rsid w:val="00856733"/>
    <w:rsid w:val="00857DA0"/>
    <w:rsid w:val="00857FAD"/>
    <w:rsid w:val="008622AC"/>
    <w:rsid w:val="00872FFC"/>
    <w:rsid w:val="0087518F"/>
    <w:rsid w:val="008769FE"/>
    <w:rsid w:val="008826FE"/>
    <w:rsid w:val="0088584A"/>
    <w:rsid w:val="00887209"/>
    <w:rsid w:val="00890387"/>
    <w:rsid w:val="0089100F"/>
    <w:rsid w:val="0089231F"/>
    <w:rsid w:val="0089392B"/>
    <w:rsid w:val="00896238"/>
    <w:rsid w:val="008B3D17"/>
    <w:rsid w:val="008B60A7"/>
    <w:rsid w:val="008C0AD8"/>
    <w:rsid w:val="008C0DEC"/>
    <w:rsid w:val="008C0FC6"/>
    <w:rsid w:val="008D0AD6"/>
    <w:rsid w:val="008D2BAA"/>
    <w:rsid w:val="008D41F7"/>
    <w:rsid w:val="008D63F3"/>
    <w:rsid w:val="008D7E3B"/>
    <w:rsid w:val="008E165D"/>
    <w:rsid w:val="008F27A2"/>
    <w:rsid w:val="008F3469"/>
    <w:rsid w:val="008F45AC"/>
    <w:rsid w:val="008F6879"/>
    <w:rsid w:val="0090193E"/>
    <w:rsid w:val="00904650"/>
    <w:rsid w:val="00905497"/>
    <w:rsid w:val="00907EF2"/>
    <w:rsid w:val="00913D27"/>
    <w:rsid w:val="00921FA8"/>
    <w:rsid w:val="0092367D"/>
    <w:rsid w:val="00926C3C"/>
    <w:rsid w:val="009273C1"/>
    <w:rsid w:val="00943C94"/>
    <w:rsid w:val="00947DB2"/>
    <w:rsid w:val="00950013"/>
    <w:rsid w:val="00954D91"/>
    <w:rsid w:val="00955F59"/>
    <w:rsid w:val="00956872"/>
    <w:rsid w:val="00956A5B"/>
    <w:rsid w:val="00965DED"/>
    <w:rsid w:val="0096621C"/>
    <w:rsid w:val="00970409"/>
    <w:rsid w:val="00973819"/>
    <w:rsid w:val="00973DA0"/>
    <w:rsid w:val="0097462C"/>
    <w:rsid w:val="00974C9C"/>
    <w:rsid w:val="0098155E"/>
    <w:rsid w:val="0098290D"/>
    <w:rsid w:val="0098669E"/>
    <w:rsid w:val="00990F05"/>
    <w:rsid w:val="00997335"/>
    <w:rsid w:val="009A330C"/>
    <w:rsid w:val="009A6B8B"/>
    <w:rsid w:val="009B0C44"/>
    <w:rsid w:val="009B56CA"/>
    <w:rsid w:val="009C1A15"/>
    <w:rsid w:val="009C4F1D"/>
    <w:rsid w:val="009C5F6A"/>
    <w:rsid w:val="009D1CAF"/>
    <w:rsid w:val="009D7F12"/>
    <w:rsid w:val="009E7C0D"/>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11ED"/>
    <w:rsid w:val="00A77CD4"/>
    <w:rsid w:val="00A826A8"/>
    <w:rsid w:val="00A90A3A"/>
    <w:rsid w:val="00A95ABB"/>
    <w:rsid w:val="00AA6E40"/>
    <w:rsid w:val="00AB05A3"/>
    <w:rsid w:val="00AB1217"/>
    <w:rsid w:val="00AB3D3D"/>
    <w:rsid w:val="00AC0730"/>
    <w:rsid w:val="00AC5FEA"/>
    <w:rsid w:val="00AD29BA"/>
    <w:rsid w:val="00AD381A"/>
    <w:rsid w:val="00AE1753"/>
    <w:rsid w:val="00AE390E"/>
    <w:rsid w:val="00AF5F58"/>
    <w:rsid w:val="00B02ABD"/>
    <w:rsid w:val="00B043A2"/>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5625E"/>
    <w:rsid w:val="00B636D5"/>
    <w:rsid w:val="00B665DD"/>
    <w:rsid w:val="00B73B62"/>
    <w:rsid w:val="00B755CB"/>
    <w:rsid w:val="00B75855"/>
    <w:rsid w:val="00B77C31"/>
    <w:rsid w:val="00B82EA0"/>
    <w:rsid w:val="00B84113"/>
    <w:rsid w:val="00B8720B"/>
    <w:rsid w:val="00BA53FE"/>
    <w:rsid w:val="00BB4F5B"/>
    <w:rsid w:val="00BC0D11"/>
    <w:rsid w:val="00BC35B7"/>
    <w:rsid w:val="00BC5D17"/>
    <w:rsid w:val="00BC6810"/>
    <w:rsid w:val="00BD7F86"/>
    <w:rsid w:val="00BE000C"/>
    <w:rsid w:val="00BE28D4"/>
    <w:rsid w:val="00BE6F5D"/>
    <w:rsid w:val="00BE6F64"/>
    <w:rsid w:val="00BF2E8F"/>
    <w:rsid w:val="00BF393E"/>
    <w:rsid w:val="00BF490F"/>
    <w:rsid w:val="00BF53DA"/>
    <w:rsid w:val="00C01646"/>
    <w:rsid w:val="00C04A83"/>
    <w:rsid w:val="00C04C14"/>
    <w:rsid w:val="00C06AD1"/>
    <w:rsid w:val="00C07BAD"/>
    <w:rsid w:val="00C104D8"/>
    <w:rsid w:val="00C10682"/>
    <w:rsid w:val="00C14C13"/>
    <w:rsid w:val="00C21BB5"/>
    <w:rsid w:val="00C23AF1"/>
    <w:rsid w:val="00C26146"/>
    <w:rsid w:val="00C263EE"/>
    <w:rsid w:val="00C27FCA"/>
    <w:rsid w:val="00C34C86"/>
    <w:rsid w:val="00C40CB0"/>
    <w:rsid w:val="00C43FDA"/>
    <w:rsid w:val="00C54300"/>
    <w:rsid w:val="00C60922"/>
    <w:rsid w:val="00C6563C"/>
    <w:rsid w:val="00C716C1"/>
    <w:rsid w:val="00C95184"/>
    <w:rsid w:val="00C970B3"/>
    <w:rsid w:val="00CA0FA6"/>
    <w:rsid w:val="00CA56BB"/>
    <w:rsid w:val="00CB7132"/>
    <w:rsid w:val="00CD131D"/>
    <w:rsid w:val="00CD19A9"/>
    <w:rsid w:val="00CE041A"/>
    <w:rsid w:val="00CE06A4"/>
    <w:rsid w:val="00CE4240"/>
    <w:rsid w:val="00D21A20"/>
    <w:rsid w:val="00D243FA"/>
    <w:rsid w:val="00D24A77"/>
    <w:rsid w:val="00D261C9"/>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935B1"/>
    <w:rsid w:val="00D97738"/>
    <w:rsid w:val="00DA01BB"/>
    <w:rsid w:val="00DA21D0"/>
    <w:rsid w:val="00DB138B"/>
    <w:rsid w:val="00DB4AF8"/>
    <w:rsid w:val="00DB67DE"/>
    <w:rsid w:val="00DB6853"/>
    <w:rsid w:val="00DC190C"/>
    <w:rsid w:val="00DC6796"/>
    <w:rsid w:val="00DC686D"/>
    <w:rsid w:val="00DC731F"/>
    <w:rsid w:val="00DC7828"/>
    <w:rsid w:val="00DD1A7C"/>
    <w:rsid w:val="00DD3C0C"/>
    <w:rsid w:val="00DD4EE9"/>
    <w:rsid w:val="00DD76D0"/>
    <w:rsid w:val="00DE1427"/>
    <w:rsid w:val="00DE1727"/>
    <w:rsid w:val="00DE2948"/>
    <w:rsid w:val="00DE6DB2"/>
    <w:rsid w:val="00DF6F90"/>
    <w:rsid w:val="00DF7341"/>
    <w:rsid w:val="00E00F69"/>
    <w:rsid w:val="00E119A4"/>
    <w:rsid w:val="00E178B7"/>
    <w:rsid w:val="00E22B45"/>
    <w:rsid w:val="00E249B0"/>
    <w:rsid w:val="00E31629"/>
    <w:rsid w:val="00E3282B"/>
    <w:rsid w:val="00E3453A"/>
    <w:rsid w:val="00E36E8F"/>
    <w:rsid w:val="00E37BA7"/>
    <w:rsid w:val="00E44B12"/>
    <w:rsid w:val="00E45B3E"/>
    <w:rsid w:val="00E566E3"/>
    <w:rsid w:val="00E61468"/>
    <w:rsid w:val="00E6268A"/>
    <w:rsid w:val="00E6461E"/>
    <w:rsid w:val="00E66AB3"/>
    <w:rsid w:val="00E71217"/>
    <w:rsid w:val="00E73CF7"/>
    <w:rsid w:val="00E81CC2"/>
    <w:rsid w:val="00E901D7"/>
    <w:rsid w:val="00E90506"/>
    <w:rsid w:val="00E91909"/>
    <w:rsid w:val="00EA409F"/>
    <w:rsid w:val="00EA442E"/>
    <w:rsid w:val="00EB140E"/>
    <w:rsid w:val="00EB141C"/>
    <w:rsid w:val="00EB5350"/>
    <w:rsid w:val="00EC2267"/>
    <w:rsid w:val="00EC2470"/>
    <w:rsid w:val="00EC2B0D"/>
    <w:rsid w:val="00EC4A14"/>
    <w:rsid w:val="00EC4A40"/>
    <w:rsid w:val="00EC6E00"/>
    <w:rsid w:val="00EC77DC"/>
    <w:rsid w:val="00ED025E"/>
    <w:rsid w:val="00ED2EE9"/>
    <w:rsid w:val="00ED4B2C"/>
    <w:rsid w:val="00ED6CB6"/>
    <w:rsid w:val="00EE26B6"/>
    <w:rsid w:val="00EE6F86"/>
    <w:rsid w:val="00F012E3"/>
    <w:rsid w:val="00F04056"/>
    <w:rsid w:val="00F131FF"/>
    <w:rsid w:val="00F14A23"/>
    <w:rsid w:val="00F17E83"/>
    <w:rsid w:val="00F22C06"/>
    <w:rsid w:val="00F26ED9"/>
    <w:rsid w:val="00F32D71"/>
    <w:rsid w:val="00F3448A"/>
    <w:rsid w:val="00F41170"/>
    <w:rsid w:val="00F41623"/>
    <w:rsid w:val="00F436B6"/>
    <w:rsid w:val="00F47660"/>
    <w:rsid w:val="00F47B13"/>
    <w:rsid w:val="00F47FBC"/>
    <w:rsid w:val="00F5238C"/>
    <w:rsid w:val="00F575A6"/>
    <w:rsid w:val="00F65FB8"/>
    <w:rsid w:val="00F676A3"/>
    <w:rsid w:val="00F703DE"/>
    <w:rsid w:val="00F70C29"/>
    <w:rsid w:val="00F744A5"/>
    <w:rsid w:val="00F75283"/>
    <w:rsid w:val="00F7617B"/>
    <w:rsid w:val="00F77DA3"/>
    <w:rsid w:val="00F8065A"/>
    <w:rsid w:val="00F81210"/>
    <w:rsid w:val="00F82822"/>
    <w:rsid w:val="00F83E21"/>
    <w:rsid w:val="00F8422F"/>
    <w:rsid w:val="00F90774"/>
    <w:rsid w:val="00F910FE"/>
    <w:rsid w:val="00F91DE8"/>
    <w:rsid w:val="00F964F3"/>
    <w:rsid w:val="00FA55D7"/>
    <w:rsid w:val="00FA623E"/>
    <w:rsid w:val="00FA7897"/>
    <w:rsid w:val="00FB211C"/>
    <w:rsid w:val="00FB26F2"/>
    <w:rsid w:val="00FB667A"/>
    <w:rsid w:val="00FB7F8F"/>
    <w:rsid w:val="00FC2A67"/>
    <w:rsid w:val="00FC33B2"/>
    <w:rsid w:val="00FC6BA3"/>
    <w:rsid w:val="00FE10A4"/>
    <w:rsid w:val="00FE1B8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 w:type="paragraph" w:styleId="Revision">
    <w:name w:val="Revision"/>
    <w:hidden/>
    <w:uiPriority w:val="99"/>
    <w:semiHidden/>
    <w:rsid w:val="00170546"/>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552574409">
      <w:bodyDiv w:val="1"/>
      <w:marLeft w:val="0"/>
      <w:marRight w:val="0"/>
      <w:marTop w:val="0"/>
      <w:marBottom w:val="0"/>
      <w:divBdr>
        <w:top w:val="none" w:sz="0" w:space="0" w:color="auto"/>
        <w:left w:val="none" w:sz="0" w:space="0" w:color="auto"/>
        <w:bottom w:val="none" w:sz="0" w:space="0" w:color="auto"/>
        <w:right w:val="none" w:sz="0" w:space="0" w:color="auto"/>
      </w:divBdr>
      <w:divsChild>
        <w:div w:id="1394934461">
          <w:marLeft w:val="0"/>
          <w:marRight w:val="0"/>
          <w:marTop w:val="200"/>
          <w:marBottom w:val="0"/>
          <w:divBdr>
            <w:top w:val="none" w:sz="0" w:space="0" w:color="auto"/>
            <w:left w:val="none" w:sz="0" w:space="0" w:color="auto"/>
            <w:bottom w:val="none" w:sz="0" w:space="0" w:color="auto"/>
            <w:right w:val="none" w:sz="0" w:space="0" w:color="auto"/>
          </w:divBdr>
        </w:div>
        <w:div w:id="1416318338">
          <w:marLeft w:val="0"/>
          <w:marRight w:val="0"/>
          <w:marTop w:val="200"/>
          <w:marBottom w:val="0"/>
          <w:divBdr>
            <w:top w:val="none" w:sz="0" w:space="0" w:color="auto"/>
            <w:left w:val="none" w:sz="0" w:space="0" w:color="auto"/>
            <w:bottom w:val="none" w:sz="0" w:space="0" w:color="auto"/>
            <w:right w:val="none" w:sz="0" w:space="0" w:color="auto"/>
          </w:divBdr>
        </w:div>
        <w:div w:id="1569879459">
          <w:marLeft w:val="0"/>
          <w:marRight w:val="0"/>
          <w:marTop w:val="200"/>
          <w:marBottom w:val="0"/>
          <w:divBdr>
            <w:top w:val="none" w:sz="0" w:space="0" w:color="auto"/>
            <w:left w:val="none" w:sz="0" w:space="0" w:color="auto"/>
            <w:bottom w:val="none" w:sz="0" w:space="0" w:color="auto"/>
            <w:right w:val="none" w:sz="0" w:space="0" w:color="auto"/>
          </w:divBdr>
        </w:div>
        <w:div w:id="1823035005">
          <w:marLeft w:val="0"/>
          <w:marRight w:val="0"/>
          <w:marTop w:val="200"/>
          <w:marBottom w:val="0"/>
          <w:divBdr>
            <w:top w:val="none" w:sz="0" w:space="0" w:color="auto"/>
            <w:left w:val="none" w:sz="0" w:space="0" w:color="auto"/>
            <w:bottom w:val="none" w:sz="0" w:space="0" w:color="auto"/>
            <w:right w:val="none" w:sz="0" w:space="0" w:color="auto"/>
          </w:divBdr>
        </w:div>
        <w:div w:id="20739876">
          <w:marLeft w:val="0"/>
          <w:marRight w:val="0"/>
          <w:marTop w:val="200"/>
          <w:marBottom w:val="0"/>
          <w:divBdr>
            <w:top w:val="none" w:sz="0" w:space="0" w:color="auto"/>
            <w:left w:val="none" w:sz="0" w:space="0" w:color="auto"/>
            <w:bottom w:val="none" w:sz="0" w:space="0" w:color="auto"/>
            <w:right w:val="none" w:sz="0" w:space="0" w:color="auto"/>
          </w:divBdr>
        </w:div>
        <w:div w:id="1449740070">
          <w:marLeft w:val="0"/>
          <w:marRight w:val="0"/>
          <w:marTop w:val="200"/>
          <w:marBottom w:val="0"/>
          <w:divBdr>
            <w:top w:val="none" w:sz="0" w:space="0" w:color="auto"/>
            <w:left w:val="none" w:sz="0" w:space="0" w:color="auto"/>
            <w:bottom w:val="none" w:sz="0" w:space="0" w:color="auto"/>
            <w:right w:val="none" w:sz="0" w:space="0" w:color="auto"/>
          </w:divBdr>
        </w:div>
        <w:div w:id="828325669">
          <w:marLeft w:val="0"/>
          <w:marRight w:val="0"/>
          <w:marTop w:val="200"/>
          <w:marBottom w:val="0"/>
          <w:divBdr>
            <w:top w:val="none" w:sz="0" w:space="0" w:color="auto"/>
            <w:left w:val="none" w:sz="0" w:space="0" w:color="auto"/>
            <w:bottom w:val="none" w:sz="0" w:space="0" w:color="auto"/>
            <w:right w:val="none" w:sz="0" w:space="0" w:color="auto"/>
          </w:divBdr>
        </w:div>
        <w:div w:id="1894582457">
          <w:marLeft w:val="0"/>
          <w:marRight w:val="0"/>
          <w:marTop w:val="200"/>
          <w:marBottom w:val="0"/>
          <w:divBdr>
            <w:top w:val="none" w:sz="0" w:space="0" w:color="auto"/>
            <w:left w:val="none" w:sz="0" w:space="0" w:color="auto"/>
            <w:bottom w:val="none" w:sz="0" w:space="0" w:color="auto"/>
            <w:right w:val="none" w:sz="0" w:space="0" w:color="auto"/>
          </w:divBdr>
        </w:div>
        <w:div w:id="602691132">
          <w:marLeft w:val="0"/>
          <w:marRight w:val="0"/>
          <w:marTop w:val="200"/>
          <w:marBottom w:val="0"/>
          <w:divBdr>
            <w:top w:val="none" w:sz="0" w:space="0" w:color="auto"/>
            <w:left w:val="none" w:sz="0" w:space="0" w:color="auto"/>
            <w:bottom w:val="none" w:sz="0" w:space="0" w:color="auto"/>
            <w:right w:val="none" w:sz="0" w:space="0" w:color="auto"/>
          </w:divBdr>
        </w:div>
        <w:div w:id="362900076">
          <w:marLeft w:val="0"/>
          <w:marRight w:val="0"/>
          <w:marTop w:val="200"/>
          <w:marBottom w:val="0"/>
          <w:divBdr>
            <w:top w:val="none" w:sz="0" w:space="0" w:color="auto"/>
            <w:left w:val="none" w:sz="0" w:space="0" w:color="auto"/>
            <w:bottom w:val="none" w:sz="0" w:space="0" w:color="auto"/>
            <w:right w:val="none" w:sz="0" w:space="0" w:color="auto"/>
          </w:divBdr>
        </w:div>
      </w:divsChild>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pubmed.ncbi.nlm.nih.gov/35062504/" TargetMode="Externa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osveta.nukib.cz/mod/page/view.php?id=23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www.epravo.cz/top/clanky/kyberneticka-bezpecnost-ve-zdravotnictvi-112849.html" TargetMode="External"/><Relationship Id="rId19" Type="http://schemas.openxmlformats.org/officeDocument/2006/relationships/hyperlink" Target="https://www.epravo.cz/top/clanky/kyberneticka-bezpecnost-ve-zdravotnictvi-112849.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pubmed.ncbi.nlm.nih.gov/330238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2303</Words>
  <Characters>13128</Characters>
  <Application>Microsoft Office Word</Application>
  <DocSecurity>0</DocSecurity>
  <Lines>109</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23</cp:revision>
  <cp:lastPrinted>2014-04-26T17:45:00Z</cp:lastPrinted>
  <dcterms:created xsi:type="dcterms:W3CDTF">2023-02-01T20:41:00Z</dcterms:created>
  <dcterms:modified xsi:type="dcterms:W3CDTF">2023-02-07T19:02:00Z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